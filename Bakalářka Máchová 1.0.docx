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65B" w:rsidRPr="00D34BE3" w:rsidRDefault="00101B5B" w:rsidP="00FF365B">
      <w:pPr>
        <w:pStyle w:val="Nzev"/>
        <w:rPr>
          <w:sz w:val="34"/>
          <w:szCs w:val="34"/>
        </w:rPr>
      </w:pPr>
      <w:r>
        <w:rPr>
          <w:sz w:val="34"/>
          <w:szCs w:val="34"/>
        </w:rPr>
        <w:t xml:space="preserve"> </w:t>
      </w:r>
      <w:r w:rsidR="00FF365B" w:rsidRPr="00D34BE3">
        <w:rPr>
          <w:sz w:val="34"/>
          <w:szCs w:val="34"/>
        </w:rPr>
        <w:t>ZÁPADOČESKÁ UNIVERZITA V PLZNI</w:t>
      </w:r>
    </w:p>
    <w:p w:rsidR="00FF365B" w:rsidRPr="00D34BE3" w:rsidRDefault="00FF365B" w:rsidP="00FF365B">
      <w:pPr>
        <w:pStyle w:val="Nzev"/>
        <w:spacing w:before="240"/>
        <w:rPr>
          <w:sz w:val="34"/>
          <w:szCs w:val="34"/>
        </w:rPr>
      </w:pPr>
      <w:r w:rsidRPr="00D34BE3">
        <w:rPr>
          <w:sz w:val="34"/>
          <w:szCs w:val="34"/>
        </w:rPr>
        <w:t>FAKULTA FILOZOFICKÁ</w:t>
      </w:r>
    </w:p>
    <w:p w:rsidR="00FF365B" w:rsidRPr="00D34BE3" w:rsidRDefault="00FF365B" w:rsidP="00FF365B">
      <w:pPr>
        <w:spacing w:before="240" w:line="276" w:lineRule="auto"/>
        <w:jc w:val="center"/>
        <w:rPr>
          <w:sz w:val="34"/>
          <w:szCs w:val="34"/>
        </w:rPr>
      </w:pPr>
    </w:p>
    <w:p w:rsidR="00FF365B" w:rsidRPr="00D34BE3" w:rsidRDefault="00FF365B" w:rsidP="00FF365B">
      <w:pPr>
        <w:spacing w:before="240" w:line="276" w:lineRule="auto"/>
        <w:jc w:val="center"/>
        <w:rPr>
          <w:sz w:val="34"/>
          <w:szCs w:val="34"/>
        </w:rPr>
      </w:pPr>
    </w:p>
    <w:p w:rsidR="00FF365B" w:rsidRPr="00D34BE3" w:rsidRDefault="00FF365B" w:rsidP="00FF365B">
      <w:pPr>
        <w:spacing w:before="240" w:line="276" w:lineRule="auto"/>
        <w:jc w:val="center"/>
        <w:rPr>
          <w:sz w:val="34"/>
          <w:szCs w:val="34"/>
        </w:rPr>
      </w:pPr>
    </w:p>
    <w:p w:rsidR="00FF365B" w:rsidRPr="00D34BE3" w:rsidRDefault="00FF365B" w:rsidP="00FF365B">
      <w:pPr>
        <w:spacing w:before="240" w:line="276" w:lineRule="auto"/>
        <w:jc w:val="center"/>
        <w:rPr>
          <w:sz w:val="34"/>
          <w:szCs w:val="34"/>
        </w:rPr>
      </w:pPr>
    </w:p>
    <w:p w:rsidR="00FF365B" w:rsidRPr="00D34BE3" w:rsidRDefault="00FF365B" w:rsidP="00FF365B">
      <w:pPr>
        <w:spacing w:before="240" w:line="276" w:lineRule="auto"/>
        <w:jc w:val="center"/>
        <w:rPr>
          <w:b/>
          <w:sz w:val="34"/>
          <w:szCs w:val="34"/>
        </w:rPr>
      </w:pPr>
      <w:r w:rsidRPr="00D34BE3">
        <w:rPr>
          <w:b/>
          <w:sz w:val="34"/>
          <w:szCs w:val="34"/>
        </w:rPr>
        <w:t>BAKALÁŘSKÁ PRÁCE</w:t>
      </w:r>
    </w:p>
    <w:p w:rsidR="00FF365B" w:rsidRDefault="00FF365B" w:rsidP="005028DD">
      <w:pPr>
        <w:spacing w:before="240" w:line="720" w:lineRule="auto"/>
        <w:jc w:val="center"/>
        <w:rPr>
          <w:sz w:val="28"/>
        </w:rPr>
      </w:pPr>
      <w:r w:rsidRPr="00D34BE3">
        <w:rPr>
          <w:sz w:val="28"/>
        </w:rPr>
        <w:t>Veřejné dobro</w:t>
      </w:r>
      <w:r w:rsidR="005028DD">
        <w:rPr>
          <w:sz w:val="28"/>
        </w:rPr>
        <w:t>:</w:t>
      </w:r>
      <w:r w:rsidRPr="00D34BE3">
        <w:rPr>
          <w:sz w:val="28"/>
        </w:rPr>
        <w:t xml:space="preserve"> Experiment</w:t>
      </w:r>
    </w:p>
    <w:p w:rsidR="005028DD" w:rsidRPr="005028DD" w:rsidRDefault="005028DD" w:rsidP="005028DD">
      <w:pPr>
        <w:spacing w:before="240" w:line="720" w:lineRule="auto"/>
        <w:jc w:val="center"/>
        <w:rPr>
          <w:caps/>
          <w:sz w:val="24"/>
        </w:rPr>
      </w:pPr>
      <w:r w:rsidRPr="005028DD">
        <w:rPr>
          <w:sz w:val="24"/>
        </w:rPr>
        <w:t>Pavlína Máchová</w:t>
      </w:r>
    </w:p>
    <w:p w:rsidR="00FF365B" w:rsidRDefault="00FF365B" w:rsidP="005028DD">
      <w:pPr>
        <w:pStyle w:val="Nzev"/>
        <w:spacing w:before="240" w:after="0" w:line="360" w:lineRule="auto"/>
      </w:pPr>
    </w:p>
    <w:tbl>
      <w:tblPr>
        <w:tblStyle w:val="Mkatabulky"/>
        <w:tblpPr w:leftFromText="141" w:rightFromText="141" w:vertAnchor="text" w:horzAnchor="margin" w:tblpX="-885" w:tblpY="7029"/>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06"/>
        <w:gridCol w:w="4683"/>
      </w:tblGrid>
      <w:tr w:rsidR="00FF365B" w:rsidTr="00FF365B">
        <w:tc>
          <w:tcPr>
            <w:tcW w:w="5206" w:type="dxa"/>
          </w:tcPr>
          <w:p w:rsidR="00FF365B" w:rsidRPr="005028DD" w:rsidRDefault="005028DD" w:rsidP="005028DD">
            <w:pPr>
              <w:overflowPunct/>
              <w:autoSpaceDE/>
              <w:autoSpaceDN/>
              <w:adjustRightInd/>
              <w:spacing w:after="200" w:line="720" w:lineRule="auto"/>
              <w:jc w:val="left"/>
              <w:textAlignment w:val="auto"/>
              <w:rPr>
                <w:sz w:val="28"/>
              </w:rPr>
            </w:pPr>
            <w:r>
              <w:rPr>
                <w:sz w:val="28"/>
              </w:rPr>
              <w:t>Plzeň 2021</w:t>
            </w:r>
          </w:p>
        </w:tc>
        <w:tc>
          <w:tcPr>
            <w:tcW w:w="4683" w:type="dxa"/>
          </w:tcPr>
          <w:p w:rsidR="00FF365B" w:rsidRPr="00FF365B" w:rsidRDefault="00FF365B" w:rsidP="005028DD">
            <w:pPr>
              <w:overflowPunct/>
              <w:autoSpaceDE/>
              <w:autoSpaceDN/>
              <w:adjustRightInd/>
              <w:spacing w:after="200" w:line="720" w:lineRule="auto"/>
              <w:jc w:val="right"/>
              <w:textAlignment w:val="auto"/>
              <w:rPr>
                <w:sz w:val="28"/>
              </w:rPr>
            </w:pPr>
          </w:p>
        </w:tc>
      </w:tr>
    </w:tbl>
    <w:p w:rsidR="00FF365B" w:rsidRDefault="00FF365B">
      <w:pPr>
        <w:overflowPunct/>
        <w:autoSpaceDE/>
        <w:autoSpaceDN/>
        <w:adjustRightInd/>
        <w:spacing w:after="200" w:line="276" w:lineRule="auto"/>
        <w:jc w:val="left"/>
        <w:textAlignment w:val="auto"/>
        <w:rPr>
          <w:b/>
          <w:sz w:val="32"/>
        </w:rPr>
      </w:pPr>
      <w:r>
        <w:br w:type="page"/>
      </w:r>
    </w:p>
    <w:p w:rsidR="00EF0FF1" w:rsidRDefault="00EF0FF1" w:rsidP="00FF365B">
      <w:pPr>
        <w:pStyle w:val="Nzev"/>
        <w:spacing w:before="240" w:after="0"/>
      </w:pPr>
      <w:r>
        <w:lastRenderedPageBreak/>
        <w:t>Západočeská univerzita v Plzni</w:t>
      </w:r>
    </w:p>
    <w:p w:rsidR="00EF0FF1" w:rsidRDefault="00EF0FF1" w:rsidP="00FF365B">
      <w:pPr>
        <w:spacing w:before="240" w:after="0" w:line="240" w:lineRule="auto"/>
        <w:jc w:val="center"/>
        <w:rPr>
          <w:b/>
          <w:sz w:val="32"/>
        </w:rPr>
      </w:pPr>
      <w:r>
        <w:rPr>
          <w:b/>
          <w:sz w:val="32"/>
        </w:rPr>
        <w:t>Fakulta filozofická</w:t>
      </w:r>
    </w:p>
    <w:p w:rsidR="00EF0FF1" w:rsidRPr="00FF365B" w:rsidRDefault="00EF0FF1" w:rsidP="00FF365B">
      <w:pPr>
        <w:spacing w:before="240" w:after="0" w:line="240" w:lineRule="auto"/>
        <w:jc w:val="center"/>
        <w:rPr>
          <w:b/>
          <w:sz w:val="32"/>
        </w:rPr>
      </w:pPr>
      <w:r w:rsidRPr="00FF365B">
        <w:rPr>
          <w:b/>
          <w:sz w:val="32"/>
        </w:rPr>
        <w:t>Katedra sociologie</w:t>
      </w:r>
    </w:p>
    <w:p w:rsidR="00EF0FF1" w:rsidRDefault="00EF0FF1" w:rsidP="00FF365B">
      <w:pPr>
        <w:spacing w:before="240" w:after="0" w:line="240" w:lineRule="auto"/>
        <w:jc w:val="center"/>
        <w:rPr>
          <w:b/>
        </w:rPr>
      </w:pPr>
      <w:r>
        <w:rPr>
          <w:b/>
        </w:rPr>
        <w:t>Studijní program Sociologie</w:t>
      </w:r>
    </w:p>
    <w:p w:rsidR="00EF0FF1" w:rsidRDefault="00EF0FF1" w:rsidP="00FF365B">
      <w:pPr>
        <w:spacing w:before="240" w:after="0" w:line="240" w:lineRule="auto"/>
        <w:jc w:val="center"/>
        <w:rPr>
          <w:b/>
        </w:rPr>
      </w:pPr>
      <w:r>
        <w:rPr>
          <w:b/>
        </w:rPr>
        <w:t>Studijní obor Sociologie</w:t>
      </w:r>
    </w:p>
    <w:p w:rsidR="00EF0FF1" w:rsidRDefault="00EF0FF1" w:rsidP="00FF365B">
      <w:pPr>
        <w:spacing w:before="240" w:after="0" w:line="360" w:lineRule="auto"/>
      </w:pPr>
    </w:p>
    <w:p w:rsidR="00EF0FF1" w:rsidRDefault="00EF0FF1" w:rsidP="007C4737">
      <w:pPr>
        <w:pStyle w:val="Zpat"/>
        <w:tabs>
          <w:tab w:val="clear" w:pos="4536"/>
          <w:tab w:val="clear" w:pos="9072"/>
        </w:tabs>
        <w:spacing w:after="0" w:line="360" w:lineRule="auto"/>
      </w:pPr>
    </w:p>
    <w:p w:rsidR="00EF0FF1" w:rsidRDefault="00EF0FF1" w:rsidP="007C4737">
      <w:pPr>
        <w:spacing w:line="360" w:lineRule="auto"/>
        <w:rPr>
          <w:b/>
          <w:sz w:val="32"/>
        </w:rPr>
      </w:pPr>
    </w:p>
    <w:p w:rsidR="00EF0FF1" w:rsidRDefault="00EF0FF1" w:rsidP="007C4737">
      <w:pPr>
        <w:spacing w:line="360" w:lineRule="auto"/>
        <w:jc w:val="center"/>
        <w:rPr>
          <w:b/>
          <w:sz w:val="32"/>
        </w:rPr>
      </w:pPr>
      <w:r>
        <w:rPr>
          <w:b/>
          <w:sz w:val="32"/>
        </w:rPr>
        <w:t>Bakalářská práce</w:t>
      </w:r>
    </w:p>
    <w:p w:rsidR="00EF0FF1" w:rsidRDefault="00EF0FF1" w:rsidP="007C4737">
      <w:pPr>
        <w:spacing w:after="0" w:line="360" w:lineRule="auto"/>
        <w:jc w:val="center"/>
        <w:rPr>
          <w:b/>
          <w:caps/>
          <w:sz w:val="36"/>
        </w:rPr>
      </w:pPr>
      <w:r>
        <w:rPr>
          <w:b/>
          <w:sz w:val="36"/>
        </w:rPr>
        <w:t>Veřejné dobro</w:t>
      </w:r>
      <w:r w:rsidR="005028DD">
        <w:rPr>
          <w:b/>
          <w:sz w:val="36"/>
        </w:rPr>
        <w:t>:</w:t>
      </w:r>
      <w:r w:rsidR="00416DC3">
        <w:rPr>
          <w:b/>
          <w:sz w:val="36"/>
        </w:rPr>
        <w:t xml:space="preserve"> E</w:t>
      </w:r>
      <w:r>
        <w:rPr>
          <w:b/>
          <w:sz w:val="36"/>
        </w:rPr>
        <w:t>xperiment</w:t>
      </w:r>
    </w:p>
    <w:p w:rsidR="00EF0FF1" w:rsidRPr="00FF365B" w:rsidRDefault="00EF0FF1" w:rsidP="007C4737">
      <w:pPr>
        <w:spacing w:line="360" w:lineRule="auto"/>
        <w:jc w:val="center"/>
        <w:rPr>
          <w:b/>
          <w:sz w:val="32"/>
        </w:rPr>
      </w:pPr>
      <w:r w:rsidRPr="00FF365B">
        <w:rPr>
          <w:b/>
          <w:sz w:val="32"/>
        </w:rPr>
        <w:t>Pavlína Máchová</w:t>
      </w:r>
    </w:p>
    <w:p w:rsidR="00EF0FF1" w:rsidRPr="00FF365B" w:rsidRDefault="00EF0FF1" w:rsidP="007C4737">
      <w:pPr>
        <w:spacing w:after="120" w:line="360" w:lineRule="auto"/>
      </w:pPr>
    </w:p>
    <w:p w:rsidR="00EF0FF1" w:rsidRPr="00FF365B" w:rsidRDefault="00EF0FF1" w:rsidP="007C4737">
      <w:pPr>
        <w:spacing w:after="120" w:line="360" w:lineRule="auto"/>
      </w:pPr>
    </w:p>
    <w:p w:rsidR="00344AF8" w:rsidRPr="00FF365B" w:rsidRDefault="00344AF8" w:rsidP="007C4737">
      <w:pPr>
        <w:spacing w:after="120" w:line="360" w:lineRule="auto"/>
        <w:rPr>
          <w:b/>
        </w:rPr>
      </w:pPr>
    </w:p>
    <w:p w:rsidR="00EF0FF1" w:rsidRPr="00344AF8" w:rsidRDefault="00EF0FF1" w:rsidP="007C4737">
      <w:pPr>
        <w:spacing w:after="120" w:line="360" w:lineRule="auto"/>
        <w:rPr>
          <w:i/>
          <w:sz w:val="22"/>
          <w:szCs w:val="22"/>
        </w:rPr>
      </w:pPr>
      <w:r w:rsidRPr="00FF365B">
        <w:rPr>
          <w:b/>
          <w:sz w:val="22"/>
          <w:szCs w:val="22"/>
        </w:rPr>
        <w:t>Vedoucí práce:</w:t>
      </w:r>
      <w:r w:rsidRPr="00344AF8">
        <w:rPr>
          <w:i/>
          <w:sz w:val="22"/>
          <w:szCs w:val="22"/>
        </w:rPr>
        <w:t xml:space="preserve"> </w:t>
      </w:r>
      <w:r w:rsidRPr="00344AF8">
        <w:rPr>
          <w:i/>
          <w:sz w:val="22"/>
          <w:szCs w:val="22"/>
        </w:rPr>
        <w:tab/>
      </w:r>
    </w:p>
    <w:p w:rsidR="00416DC3" w:rsidRPr="00344AF8" w:rsidRDefault="00416DC3" w:rsidP="007C4737">
      <w:pPr>
        <w:pStyle w:val="Zpat"/>
        <w:tabs>
          <w:tab w:val="clear" w:pos="4536"/>
          <w:tab w:val="clear" w:pos="9072"/>
        </w:tabs>
        <w:spacing w:after="120" w:line="360" w:lineRule="auto"/>
        <w:ind w:left="708" w:firstLine="708"/>
        <w:rPr>
          <w:sz w:val="22"/>
          <w:szCs w:val="22"/>
        </w:rPr>
      </w:pPr>
      <w:r w:rsidRPr="00344AF8">
        <w:rPr>
          <w:sz w:val="22"/>
          <w:szCs w:val="22"/>
        </w:rPr>
        <w:t>Kalvas František, PhDr. Mgr. Ph.D.</w:t>
      </w:r>
    </w:p>
    <w:p w:rsidR="00EF0FF1" w:rsidRPr="00344AF8" w:rsidRDefault="00EF0FF1" w:rsidP="007C4737">
      <w:pPr>
        <w:pStyle w:val="Zpat"/>
        <w:tabs>
          <w:tab w:val="clear" w:pos="4536"/>
          <w:tab w:val="clear" w:pos="9072"/>
        </w:tabs>
        <w:spacing w:after="120" w:line="360" w:lineRule="auto"/>
        <w:rPr>
          <w:sz w:val="22"/>
          <w:szCs w:val="22"/>
        </w:rPr>
      </w:pPr>
      <w:r w:rsidRPr="00344AF8">
        <w:rPr>
          <w:sz w:val="22"/>
          <w:szCs w:val="22"/>
        </w:rPr>
        <w:tab/>
      </w:r>
      <w:r w:rsidRPr="00344AF8">
        <w:rPr>
          <w:sz w:val="22"/>
          <w:szCs w:val="22"/>
        </w:rPr>
        <w:tab/>
        <w:t>Katedra sociologie</w:t>
      </w:r>
    </w:p>
    <w:p w:rsidR="00EF0FF1" w:rsidRPr="00344AF8" w:rsidRDefault="00EF0FF1" w:rsidP="007C4737">
      <w:pPr>
        <w:spacing w:after="120" w:line="360" w:lineRule="auto"/>
        <w:ind w:left="708" w:firstLine="708"/>
        <w:rPr>
          <w:sz w:val="22"/>
          <w:szCs w:val="22"/>
        </w:rPr>
      </w:pPr>
      <w:r w:rsidRPr="00344AF8">
        <w:rPr>
          <w:sz w:val="22"/>
          <w:szCs w:val="22"/>
        </w:rPr>
        <w:t>Fakulta filozofická Západočeské univerzity v Plzni</w:t>
      </w:r>
    </w:p>
    <w:p w:rsidR="00EF0FF1" w:rsidRPr="00FF365B" w:rsidRDefault="00EF0FF1" w:rsidP="007C4737">
      <w:pPr>
        <w:spacing w:after="120" w:line="360" w:lineRule="auto"/>
        <w:rPr>
          <w:b/>
          <w:sz w:val="22"/>
          <w:szCs w:val="22"/>
        </w:rPr>
      </w:pPr>
    </w:p>
    <w:p w:rsidR="000E052E" w:rsidRPr="00FF365B" w:rsidRDefault="00FF365B" w:rsidP="00FF365B">
      <w:pPr>
        <w:spacing w:after="120" w:line="360" w:lineRule="auto"/>
        <w:jc w:val="right"/>
        <w:rPr>
          <w:b/>
          <w:sz w:val="22"/>
          <w:szCs w:val="22"/>
        </w:rPr>
      </w:pPr>
      <w:r w:rsidRPr="00FF365B">
        <w:rPr>
          <w:b/>
          <w:sz w:val="22"/>
          <w:szCs w:val="22"/>
        </w:rPr>
        <w:t>Plzeň 2021</w:t>
      </w:r>
    </w:p>
    <w:p w:rsidR="000E052E" w:rsidRDefault="000E052E" w:rsidP="007C4737">
      <w:pPr>
        <w:spacing w:after="120" w:line="360" w:lineRule="auto"/>
      </w:pPr>
    </w:p>
    <w:p w:rsidR="000E052E" w:rsidRDefault="000E052E" w:rsidP="007C4737">
      <w:pPr>
        <w:spacing w:after="120" w:line="360" w:lineRule="auto"/>
      </w:pPr>
    </w:p>
    <w:p w:rsidR="000E052E" w:rsidRDefault="000E052E" w:rsidP="007C4737">
      <w:pPr>
        <w:spacing w:after="120" w:line="360" w:lineRule="auto"/>
      </w:pPr>
      <w:r>
        <w:lastRenderedPageBreak/>
        <w:t>Prohlašuji, že jsem práci zpracovala samostatně a použila jen uvedených pramenů a literatury.</w:t>
      </w:r>
    </w:p>
    <w:p w:rsidR="000E052E" w:rsidRDefault="000E052E" w:rsidP="007C4737">
      <w:pPr>
        <w:spacing w:after="120" w:line="360" w:lineRule="auto"/>
      </w:pPr>
    </w:p>
    <w:p w:rsidR="000E052E" w:rsidRDefault="000E052E" w:rsidP="007C4737">
      <w:pPr>
        <w:pStyle w:val="Zpat"/>
        <w:tabs>
          <w:tab w:val="clear" w:pos="4536"/>
          <w:tab w:val="clear" w:pos="9072"/>
        </w:tabs>
        <w:spacing w:after="120" w:line="360" w:lineRule="auto"/>
      </w:pPr>
    </w:p>
    <w:p w:rsidR="000E052E" w:rsidRDefault="000E052E" w:rsidP="007C4737">
      <w:pPr>
        <w:pStyle w:val="Zpat"/>
        <w:tabs>
          <w:tab w:val="clear" w:pos="4536"/>
          <w:tab w:val="clear" w:pos="9072"/>
        </w:tabs>
        <w:spacing w:after="120" w:line="360" w:lineRule="auto"/>
      </w:pPr>
    </w:p>
    <w:p w:rsidR="000E052E" w:rsidRDefault="000E052E" w:rsidP="007C4737">
      <w:pPr>
        <w:pStyle w:val="Zpat"/>
        <w:tabs>
          <w:tab w:val="clear" w:pos="4536"/>
          <w:tab w:val="clear" w:pos="9072"/>
        </w:tabs>
        <w:spacing w:after="120" w:line="360" w:lineRule="auto"/>
      </w:pPr>
      <w:r>
        <w:rPr>
          <w:i/>
        </w:rPr>
        <w:t>Plzeň, duben 2021</w:t>
      </w:r>
      <w:r>
        <w:rPr>
          <w:b/>
        </w:rPr>
        <w:tab/>
      </w:r>
      <w:r>
        <w:rPr>
          <w:b/>
        </w:rPr>
        <w:tab/>
      </w:r>
      <w:r>
        <w:t>………………………</w:t>
      </w:r>
    </w:p>
    <w:p w:rsidR="00416DC3" w:rsidRDefault="00416DC3" w:rsidP="007C4737">
      <w:pPr>
        <w:overflowPunct/>
        <w:autoSpaceDE/>
        <w:autoSpaceDN/>
        <w:adjustRightInd/>
        <w:spacing w:after="200" w:line="360" w:lineRule="auto"/>
        <w:jc w:val="left"/>
        <w:textAlignment w:val="auto"/>
      </w:pPr>
      <w:r>
        <w:br w:type="page"/>
      </w:r>
    </w:p>
    <w:p w:rsidR="00416DC3" w:rsidRPr="00416DC3" w:rsidRDefault="00416DC3" w:rsidP="007C4737">
      <w:pPr>
        <w:pStyle w:val="Zpat"/>
        <w:tabs>
          <w:tab w:val="clear" w:pos="4536"/>
          <w:tab w:val="clear" w:pos="9072"/>
        </w:tabs>
        <w:spacing w:after="120" w:line="360" w:lineRule="auto"/>
        <w:rPr>
          <w:b/>
        </w:rPr>
      </w:pPr>
      <w:r w:rsidRPr="00416DC3">
        <w:rPr>
          <w:b/>
        </w:rPr>
        <w:lastRenderedPageBreak/>
        <w:t>Poděkování</w:t>
      </w:r>
    </w:p>
    <w:p w:rsidR="00416DC3" w:rsidRDefault="00FF365B" w:rsidP="00B61C89">
      <w:pPr>
        <w:overflowPunct/>
        <w:autoSpaceDE/>
        <w:autoSpaceDN/>
        <w:adjustRightInd/>
        <w:spacing w:after="200" w:line="360" w:lineRule="auto"/>
        <w:ind w:firstLine="709"/>
        <w:textAlignment w:val="auto"/>
      </w:pPr>
      <w:r>
        <w:t xml:space="preserve">Chtěla bych poděkovat panu PhDr. Františku Kalvasovi PhD. </w:t>
      </w:r>
      <w:r w:rsidR="00FB5F50">
        <w:t>za</w:t>
      </w:r>
      <w:r w:rsidR="00E86A65">
        <w:t xml:space="preserve"> </w:t>
      </w:r>
      <w:r w:rsidR="00B61C89">
        <w:t xml:space="preserve">vedení bakalářské práce, </w:t>
      </w:r>
      <w:r w:rsidR="00FB5F50">
        <w:t xml:space="preserve">jeho </w:t>
      </w:r>
      <w:r w:rsidR="00D336D9">
        <w:t>podíl</w:t>
      </w:r>
      <w:r w:rsidR="00E86A65">
        <w:t xml:space="preserve"> při tvoření celého projektu</w:t>
      </w:r>
      <w:r w:rsidR="00B61C89">
        <w:t>, čas a rady jak tento experiment uchopit</w:t>
      </w:r>
      <w:r w:rsidR="00E86A65">
        <w:t>.</w:t>
      </w:r>
      <w:r w:rsidR="00B61C89">
        <w:t xml:space="preserve"> </w:t>
      </w:r>
      <w:r w:rsidR="00E86A65">
        <w:t>Dále bych chtěla poděkovat katedře sociologie Západočeské univerzity za finanční podporu k zrealizování experimentu. Také svým spolužákům a přátelům, kteří se zúčastnili experimentu anebo ho sdíleli mezi své okolí.</w:t>
      </w:r>
      <w:r w:rsidR="00416DC3">
        <w:br w:type="page"/>
      </w:r>
    </w:p>
    <w:sdt>
      <w:sdtPr>
        <w:rPr>
          <w:rFonts w:eastAsia="Times New Roman" w:cs="Times New Roman"/>
          <w:b w:val="0"/>
          <w:bCs w:val="0"/>
          <w:sz w:val="26"/>
          <w:szCs w:val="20"/>
          <w:lang w:eastAsia="cs-CZ"/>
        </w:rPr>
        <w:id w:val="6450592"/>
        <w:docPartObj>
          <w:docPartGallery w:val="Table of Contents"/>
          <w:docPartUnique/>
        </w:docPartObj>
      </w:sdtPr>
      <w:sdtContent>
        <w:p w:rsidR="00BE121B" w:rsidRPr="008038A7" w:rsidRDefault="00BE121B" w:rsidP="007C4737">
          <w:pPr>
            <w:pStyle w:val="Nadpisobsahu"/>
            <w:spacing w:line="360" w:lineRule="auto"/>
            <w:rPr>
              <w:sz w:val="22"/>
            </w:rPr>
          </w:pPr>
          <w:r w:rsidRPr="008038A7">
            <w:rPr>
              <w:sz w:val="22"/>
            </w:rPr>
            <w:t>Obsah</w:t>
          </w:r>
        </w:p>
        <w:p w:rsidR="005028DD" w:rsidRDefault="006F6574">
          <w:pPr>
            <w:pStyle w:val="Obsah1"/>
            <w:tabs>
              <w:tab w:val="left" w:pos="520"/>
              <w:tab w:val="right" w:leader="dot" w:pos="8493"/>
            </w:tabs>
            <w:rPr>
              <w:rFonts w:asciiTheme="minorHAnsi" w:eastAsiaTheme="minorEastAsia" w:hAnsiTheme="minorHAnsi" w:cstheme="minorBidi"/>
              <w:noProof/>
              <w:sz w:val="22"/>
              <w:szCs w:val="22"/>
            </w:rPr>
          </w:pPr>
          <w:r w:rsidRPr="008038A7">
            <w:rPr>
              <w:sz w:val="22"/>
            </w:rPr>
            <w:fldChar w:fldCharType="begin"/>
          </w:r>
          <w:r w:rsidR="00BE121B" w:rsidRPr="008038A7">
            <w:rPr>
              <w:sz w:val="22"/>
            </w:rPr>
            <w:instrText xml:space="preserve"> TOC \o "1-3" \h \z \u </w:instrText>
          </w:r>
          <w:r w:rsidRPr="008038A7">
            <w:rPr>
              <w:sz w:val="22"/>
            </w:rPr>
            <w:fldChar w:fldCharType="separate"/>
          </w:r>
          <w:hyperlink w:anchor="_Toc70528717" w:history="1">
            <w:r w:rsidR="005028DD" w:rsidRPr="00A4407B">
              <w:rPr>
                <w:rStyle w:val="Hypertextovodkaz"/>
                <w:rFonts w:eastAsiaTheme="majorEastAsia" w:cs="Arial"/>
                <w:noProof/>
              </w:rPr>
              <w:t>1</w:t>
            </w:r>
            <w:r w:rsidR="005028DD">
              <w:rPr>
                <w:rFonts w:asciiTheme="minorHAnsi" w:eastAsiaTheme="minorEastAsia" w:hAnsiTheme="minorHAnsi" w:cstheme="minorBidi"/>
                <w:noProof/>
                <w:sz w:val="22"/>
                <w:szCs w:val="22"/>
              </w:rPr>
              <w:tab/>
            </w:r>
            <w:r w:rsidR="005028DD" w:rsidRPr="00A4407B">
              <w:rPr>
                <w:rStyle w:val="Hypertextovodkaz"/>
                <w:rFonts w:eastAsiaTheme="majorEastAsia" w:cs="Arial"/>
                <w:noProof/>
              </w:rPr>
              <w:t>Úvod</w:t>
            </w:r>
            <w:r w:rsidR="005028DD">
              <w:rPr>
                <w:noProof/>
                <w:webHidden/>
              </w:rPr>
              <w:tab/>
            </w:r>
            <w:r>
              <w:rPr>
                <w:noProof/>
                <w:webHidden/>
              </w:rPr>
              <w:fldChar w:fldCharType="begin"/>
            </w:r>
            <w:r w:rsidR="005028DD">
              <w:rPr>
                <w:noProof/>
                <w:webHidden/>
              </w:rPr>
              <w:instrText xml:space="preserve"> PAGEREF _Toc70528717 \h </w:instrText>
            </w:r>
            <w:r>
              <w:rPr>
                <w:noProof/>
                <w:webHidden/>
              </w:rPr>
            </w:r>
            <w:r>
              <w:rPr>
                <w:noProof/>
                <w:webHidden/>
              </w:rPr>
              <w:fldChar w:fldCharType="separate"/>
            </w:r>
            <w:r w:rsidR="005028DD">
              <w:rPr>
                <w:noProof/>
                <w:webHidden/>
              </w:rPr>
              <w:t>1</w:t>
            </w:r>
            <w:r>
              <w:rPr>
                <w:noProof/>
                <w:webHidden/>
              </w:rPr>
              <w:fldChar w:fldCharType="end"/>
            </w:r>
          </w:hyperlink>
        </w:p>
        <w:p w:rsidR="005028DD" w:rsidRDefault="006F6574">
          <w:pPr>
            <w:pStyle w:val="Obsah1"/>
            <w:tabs>
              <w:tab w:val="left" w:pos="520"/>
              <w:tab w:val="right" w:leader="dot" w:pos="8493"/>
            </w:tabs>
            <w:rPr>
              <w:rFonts w:asciiTheme="minorHAnsi" w:eastAsiaTheme="minorEastAsia" w:hAnsiTheme="minorHAnsi" w:cstheme="minorBidi"/>
              <w:noProof/>
              <w:sz w:val="22"/>
              <w:szCs w:val="22"/>
            </w:rPr>
          </w:pPr>
          <w:hyperlink w:anchor="_Toc70528718" w:history="1">
            <w:r w:rsidR="005028DD" w:rsidRPr="00A4407B">
              <w:rPr>
                <w:rStyle w:val="Hypertextovodkaz"/>
                <w:rFonts w:eastAsiaTheme="majorEastAsia" w:cs="Arial"/>
                <w:noProof/>
              </w:rPr>
              <w:t>2</w:t>
            </w:r>
            <w:r w:rsidR="005028DD">
              <w:rPr>
                <w:rFonts w:asciiTheme="minorHAnsi" w:eastAsiaTheme="minorEastAsia" w:hAnsiTheme="minorHAnsi" w:cstheme="minorBidi"/>
                <w:noProof/>
                <w:sz w:val="22"/>
                <w:szCs w:val="22"/>
              </w:rPr>
              <w:tab/>
            </w:r>
            <w:r w:rsidR="005028DD" w:rsidRPr="00A4407B">
              <w:rPr>
                <w:rStyle w:val="Hypertextovodkaz"/>
                <w:rFonts w:eastAsiaTheme="majorEastAsia" w:cs="Arial"/>
                <w:noProof/>
              </w:rPr>
              <w:t>Teorie her</w:t>
            </w:r>
            <w:r w:rsidR="005028DD">
              <w:rPr>
                <w:noProof/>
                <w:webHidden/>
              </w:rPr>
              <w:tab/>
            </w:r>
            <w:r>
              <w:rPr>
                <w:noProof/>
                <w:webHidden/>
              </w:rPr>
              <w:fldChar w:fldCharType="begin"/>
            </w:r>
            <w:r w:rsidR="005028DD">
              <w:rPr>
                <w:noProof/>
                <w:webHidden/>
              </w:rPr>
              <w:instrText xml:space="preserve"> PAGEREF _Toc70528718 \h </w:instrText>
            </w:r>
            <w:r>
              <w:rPr>
                <w:noProof/>
                <w:webHidden/>
              </w:rPr>
            </w:r>
            <w:r>
              <w:rPr>
                <w:noProof/>
                <w:webHidden/>
              </w:rPr>
              <w:fldChar w:fldCharType="separate"/>
            </w:r>
            <w:r w:rsidR="005028DD">
              <w:rPr>
                <w:noProof/>
                <w:webHidden/>
              </w:rPr>
              <w:t>3</w:t>
            </w:r>
            <w:r>
              <w:rPr>
                <w:noProof/>
                <w:webHidden/>
              </w:rPr>
              <w:fldChar w:fldCharType="end"/>
            </w:r>
          </w:hyperlink>
        </w:p>
        <w:p w:rsidR="005028DD" w:rsidRDefault="006F6574">
          <w:pPr>
            <w:pStyle w:val="Obsah2"/>
            <w:tabs>
              <w:tab w:val="right" w:leader="dot" w:pos="8493"/>
            </w:tabs>
            <w:rPr>
              <w:rFonts w:asciiTheme="minorHAnsi" w:eastAsiaTheme="minorEastAsia" w:hAnsiTheme="minorHAnsi" w:cstheme="minorBidi"/>
              <w:noProof/>
              <w:sz w:val="22"/>
              <w:szCs w:val="22"/>
            </w:rPr>
          </w:pPr>
          <w:hyperlink w:anchor="_Toc70528719" w:history="1">
            <w:r w:rsidR="005028DD" w:rsidRPr="00A4407B">
              <w:rPr>
                <w:rStyle w:val="Hypertextovodkaz"/>
                <w:rFonts w:eastAsiaTheme="majorEastAsia" w:cs="Arial"/>
                <w:noProof/>
              </w:rPr>
              <w:t>2.1 Klasifikace her</w:t>
            </w:r>
            <w:r w:rsidR="005028DD">
              <w:rPr>
                <w:noProof/>
                <w:webHidden/>
              </w:rPr>
              <w:tab/>
            </w:r>
            <w:r>
              <w:rPr>
                <w:noProof/>
                <w:webHidden/>
              </w:rPr>
              <w:fldChar w:fldCharType="begin"/>
            </w:r>
            <w:r w:rsidR="005028DD">
              <w:rPr>
                <w:noProof/>
                <w:webHidden/>
              </w:rPr>
              <w:instrText xml:space="preserve"> PAGEREF _Toc70528719 \h </w:instrText>
            </w:r>
            <w:r>
              <w:rPr>
                <w:noProof/>
                <w:webHidden/>
              </w:rPr>
            </w:r>
            <w:r>
              <w:rPr>
                <w:noProof/>
                <w:webHidden/>
              </w:rPr>
              <w:fldChar w:fldCharType="separate"/>
            </w:r>
            <w:r w:rsidR="005028DD">
              <w:rPr>
                <w:noProof/>
                <w:webHidden/>
              </w:rPr>
              <w:t>4</w:t>
            </w:r>
            <w:r>
              <w:rPr>
                <w:noProof/>
                <w:webHidden/>
              </w:rPr>
              <w:fldChar w:fldCharType="end"/>
            </w:r>
          </w:hyperlink>
        </w:p>
        <w:p w:rsidR="005028DD" w:rsidRDefault="006F6574">
          <w:pPr>
            <w:pStyle w:val="Obsah2"/>
            <w:tabs>
              <w:tab w:val="right" w:leader="dot" w:pos="8493"/>
            </w:tabs>
            <w:rPr>
              <w:rFonts w:asciiTheme="minorHAnsi" w:eastAsiaTheme="minorEastAsia" w:hAnsiTheme="minorHAnsi" w:cstheme="minorBidi"/>
              <w:noProof/>
              <w:sz w:val="22"/>
              <w:szCs w:val="22"/>
            </w:rPr>
          </w:pPr>
          <w:hyperlink w:anchor="_Toc70528720" w:history="1">
            <w:r w:rsidR="005028DD" w:rsidRPr="00A4407B">
              <w:rPr>
                <w:rStyle w:val="Hypertextovodkaz"/>
                <w:rFonts w:eastAsiaTheme="majorEastAsia" w:cs="Arial"/>
                <w:noProof/>
              </w:rPr>
              <w:t>2.2 Nashovo equilibrium</w:t>
            </w:r>
            <w:r w:rsidR="005028DD">
              <w:rPr>
                <w:noProof/>
                <w:webHidden/>
              </w:rPr>
              <w:tab/>
            </w:r>
            <w:r>
              <w:rPr>
                <w:noProof/>
                <w:webHidden/>
              </w:rPr>
              <w:fldChar w:fldCharType="begin"/>
            </w:r>
            <w:r w:rsidR="005028DD">
              <w:rPr>
                <w:noProof/>
                <w:webHidden/>
              </w:rPr>
              <w:instrText xml:space="preserve"> PAGEREF _Toc70528720 \h </w:instrText>
            </w:r>
            <w:r>
              <w:rPr>
                <w:noProof/>
                <w:webHidden/>
              </w:rPr>
            </w:r>
            <w:r>
              <w:rPr>
                <w:noProof/>
                <w:webHidden/>
              </w:rPr>
              <w:fldChar w:fldCharType="separate"/>
            </w:r>
            <w:r w:rsidR="005028DD">
              <w:rPr>
                <w:noProof/>
                <w:webHidden/>
              </w:rPr>
              <w:t>7</w:t>
            </w:r>
            <w:r>
              <w:rPr>
                <w:noProof/>
                <w:webHidden/>
              </w:rPr>
              <w:fldChar w:fldCharType="end"/>
            </w:r>
          </w:hyperlink>
        </w:p>
        <w:p w:rsidR="005028DD" w:rsidRDefault="006F6574">
          <w:pPr>
            <w:pStyle w:val="Obsah2"/>
            <w:tabs>
              <w:tab w:val="right" w:leader="dot" w:pos="8493"/>
            </w:tabs>
            <w:rPr>
              <w:rFonts w:asciiTheme="minorHAnsi" w:eastAsiaTheme="minorEastAsia" w:hAnsiTheme="minorHAnsi" w:cstheme="minorBidi"/>
              <w:noProof/>
              <w:sz w:val="22"/>
              <w:szCs w:val="22"/>
            </w:rPr>
          </w:pPr>
          <w:hyperlink w:anchor="_Toc70528721" w:history="1">
            <w:r w:rsidR="005028DD" w:rsidRPr="00A4407B">
              <w:rPr>
                <w:rStyle w:val="Hypertextovodkaz"/>
                <w:rFonts w:eastAsiaTheme="majorEastAsia" w:cs="Arial"/>
                <w:noProof/>
              </w:rPr>
              <w:t>2.3 Vězňovo dilema</w:t>
            </w:r>
            <w:r w:rsidR="005028DD">
              <w:rPr>
                <w:noProof/>
                <w:webHidden/>
              </w:rPr>
              <w:tab/>
            </w:r>
            <w:r>
              <w:rPr>
                <w:noProof/>
                <w:webHidden/>
              </w:rPr>
              <w:fldChar w:fldCharType="begin"/>
            </w:r>
            <w:r w:rsidR="005028DD">
              <w:rPr>
                <w:noProof/>
                <w:webHidden/>
              </w:rPr>
              <w:instrText xml:space="preserve"> PAGEREF _Toc70528721 \h </w:instrText>
            </w:r>
            <w:r>
              <w:rPr>
                <w:noProof/>
                <w:webHidden/>
              </w:rPr>
            </w:r>
            <w:r>
              <w:rPr>
                <w:noProof/>
                <w:webHidden/>
              </w:rPr>
              <w:fldChar w:fldCharType="separate"/>
            </w:r>
            <w:r w:rsidR="005028DD">
              <w:rPr>
                <w:noProof/>
                <w:webHidden/>
              </w:rPr>
              <w:t>8</w:t>
            </w:r>
            <w:r>
              <w:rPr>
                <w:noProof/>
                <w:webHidden/>
              </w:rPr>
              <w:fldChar w:fldCharType="end"/>
            </w:r>
          </w:hyperlink>
        </w:p>
        <w:p w:rsidR="005028DD" w:rsidRDefault="006F6574">
          <w:pPr>
            <w:pStyle w:val="Obsah1"/>
            <w:tabs>
              <w:tab w:val="left" w:pos="520"/>
              <w:tab w:val="right" w:leader="dot" w:pos="8493"/>
            </w:tabs>
            <w:rPr>
              <w:rFonts w:asciiTheme="minorHAnsi" w:eastAsiaTheme="minorEastAsia" w:hAnsiTheme="minorHAnsi" w:cstheme="minorBidi"/>
              <w:noProof/>
              <w:sz w:val="22"/>
              <w:szCs w:val="22"/>
            </w:rPr>
          </w:pPr>
          <w:hyperlink w:anchor="_Toc70528722" w:history="1">
            <w:r w:rsidR="005028DD" w:rsidRPr="00A4407B">
              <w:rPr>
                <w:rStyle w:val="Hypertextovodkaz"/>
                <w:rFonts w:eastAsiaTheme="majorEastAsia" w:cs="Arial"/>
                <w:noProof/>
              </w:rPr>
              <w:t>3</w:t>
            </w:r>
            <w:r w:rsidR="005028DD">
              <w:rPr>
                <w:rFonts w:asciiTheme="minorHAnsi" w:eastAsiaTheme="minorEastAsia" w:hAnsiTheme="minorHAnsi" w:cstheme="minorBidi"/>
                <w:noProof/>
                <w:sz w:val="22"/>
                <w:szCs w:val="22"/>
              </w:rPr>
              <w:tab/>
            </w:r>
            <w:r w:rsidR="005028DD" w:rsidRPr="00A4407B">
              <w:rPr>
                <w:rStyle w:val="Hypertextovodkaz"/>
                <w:rFonts w:eastAsiaTheme="majorEastAsia" w:cs="Arial"/>
                <w:noProof/>
              </w:rPr>
              <w:t>Veřejná kooperace</w:t>
            </w:r>
            <w:r w:rsidR="005028DD">
              <w:rPr>
                <w:noProof/>
                <w:webHidden/>
              </w:rPr>
              <w:tab/>
            </w:r>
            <w:r>
              <w:rPr>
                <w:noProof/>
                <w:webHidden/>
              </w:rPr>
              <w:fldChar w:fldCharType="begin"/>
            </w:r>
            <w:r w:rsidR="005028DD">
              <w:rPr>
                <w:noProof/>
                <w:webHidden/>
              </w:rPr>
              <w:instrText xml:space="preserve"> PAGEREF _Toc70528722 \h </w:instrText>
            </w:r>
            <w:r>
              <w:rPr>
                <w:noProof/>
                <w:webHidden/>
              </w:rPr>
            </w:r>
            <w:r>
              <w:rPr>
                <w:noProof/>
                <w:webHidden/>
              </w:rPr>
              <w:fldChar w:fldCharType="separate"/>
            </w:r>
            <w:r w:rsidR="005028DD">
              <w:rPr>
                <w:noProof/>
                <w:webHidden/>
              </w:rPr>
              <w:t>10</w:t>
            </w:r>
            <w:r>
              <w:rPr>
                <w:noProof/>
                <w:webHidden/>
              </w:rPr>
              <w:fldChar w:fldCharType="end"/>
            </w:r>
          </w:hyperlink>
        </w:p>
        <w:p w:rsidR="005028DD" w:rsidRDefault="006F6574">
          <w:pPr>
            <w:pStyle w:val="Obsah2"/>
            <w:tabs>
              <w:tab w:val="right" w:leader="dot" w:pos="8493"/>
            </w:tabs>
            <w:rPr>
              <w:rFonts w:asciiTheme="minorHAnsi" w:eastAsiaTheme="minorEastAsia" w:hAnsiTheme="minorHAnsi" w:cstheme="minorBidi"/>
              <w:noProof/>
              <w:sz w:val="22"/>
              <w:szCs w:val="22"/>
            </w:rPr>
          </w:pPr>
          <w:hyperlink w:anchor="_Toc70528723" w:history="1">
            <w:r w:rsidR="005028DD" w:rsidRPr="00A4407B">
              <w:rPr>
                <w:rStyle w:val="Hypertextovodkaz"/>
                <w:rFonts w:eastAsiaTheme="majorEastAsia" w:cs="Arial"/>
                <w:noProof/>
              </w:rPr>
              <w:t>3.1 Aliance</w:t>
            </w:r>
            <w:r w:rsidR="005028DD">
              <w:rPr>
                <w:noProof/>
                <w:webHidden/>
              </w:rPr>
              <w:tab/>
            </w:r>
            <w:r>
              <w:rPr>
                <w:noProof/>
                <w:webHidden/>
              </w:rPr>
              <w:fldChar w:fldCharType="begin"/>
            </w:r>
            <w:r w:rsidR="005028DD">
              <w:rPr>
                <w:noProof/>
                <w:webHidden/>
              </w:rPr>
              <w:instrText xml:space="preserve"> PAGEREF _Toc70528723 \h </w:instrText>
            </w:r>
            <w:r>
              <w:rPr>
                <w:noProof/>
                <w:webHidden/>
              </w:rPr>
            </w:r>
            <w:r>
              <w:rPr>
                <w:noProof/>
                <w:webHidden/>
              </w:rPr>
              <w:fldChar w:fldCharType="separate"/>
            </w:r>
            <w:r w:rsidR="005028DD">
              <w:rPr>
                <w:noProof/>
                <w:webHidden/>
              </w:rPr>
              <w:t>11</w:t>
            </w:r>
            <w:r>
              <w:rPr>
                <w:noProof/>
                <w:webHidden/>
              </w:rPr>
              <w:fldChar w:fldCharType="end"/>
            </w:r>
          </w:hyperlink>
        </w:p>
        <w:p w:rsidR="005028DD" w:rsidRDefault="006F6574">
          <w:pPr>
            <w:pStyle w:val="Obsah1"/>
            <w:tabs>
              <w:tab w:val="left" w:pos="520"/>
              <w:tab w:val="right" w:leader="dot" w:pos="8493"/>
            </w:tabs>
            <w:rPr>
              <w:rFonts w:asciiTheme="minorHAnsi" w:eastAsiaTheme="minorEastAsia" w:hAnsiTheme="minorHAnsi" w:cstheme="minorBidi"/>
              <w:noProof/>
              <w:sz w:val="22"/>
              <w:szCs w:val="22"/>
            </w:rPr>
          </w:pPr>
          <w:hyperlink w:anchor="_Toc70528724" w:history="1">
            <w:r w:rsidR="005028DD" w:rsidRPr="00A4407B">
              <w:rPr>
                <w:rStyle w:val="Hypertextovodkaz"/>
                <w:rFonts w:eastAsiaTheme="majorEastAsia" w:cs="Arial"/>
                <w:noProof/>
              </w:rPr>
              <w:t>4</w:t>
            </w:r>
            <w:r w:rsidR="005028DD">
              <w:rPr>
                <w:rFonts w:asciiTheme="minorHAnsi" w:eastAsiaTheme="minorEastAsia" w:hAnsiTheme="minorHAnsi" w:cstheme="minorBidi"/>
                <w:noProof/>
                <w:sz w:val="22"/>
                <w:szCs w:val="22"/>
              </w:rPr>
              <w:tab/>
            </w:r>
            <w:r w:rsidR="005028DD" w:rsidRPr="00A4407B">
              <w:rPr>
                <w:rStyle w:val="Hypertextovodkaz"/>
                <w:rFonts w:eastAsiaTheme="majorEastAsia" w:cs="Arial"/>
                <w:noProof/>
              </w:rPr>
              <w:t>Tragedy of the commons</w:t>
            </w:r>
            <w:r w:rsidR="005028DD">
              <w:rPr>
                <w:noProof/>
                <w:webHidden/>
              </w:rPr>
              <w:tab/>
            </w:r>
            <w:r>
              <w:rPr>
                <w:noProof/>
                <w:webHidden/>
              </w:rPr>
              <w:fldChar w:fldCharType="begin"/>
            </w:r>
            <w:r w:rsidR="005028DD">
              <w:rPr>
                <w:noProof/>
                <w:webHidden/>
              </w:rPr>
              <w:instrText xml:space="preserve"> PAGEREF _Toc70528724 \h </w:instrText>
            </w:r>
            <w:r>
              <w:rPr>
                <w:noProof/>
                <w:webHidden/>
              </w:rPr>
            </w:r>
            <w:r>
              <w:rPr>
                <w:noProof/>
                <w:webHidden/>
              </w:rPr>
              <w:fldChar w:fldCharType="separate"/>
            </w:r>
            <w:r w:rsidR="005028DD">
              <w:rPr>
                <w:noProof/>
                <w:webHidden/>
              </w:rPr>
              <w:t>12</w:t>
            </w:r>
            <w:r>
              <w:rPr>
                <w:noProof/>
                <w:webHidden/>
              </w:rPr>
              <w:fldChar w:fldCharType="end"/>
            </w:r>
          </w:hyperlink>
        </w:p>
        <w:p w:rsidR="005028DD" w:rsidRDefault="006F6574">
          <w:pPr>
            <w:pStyle w:val="Obsah2"/>
            <w:tabs>
              <w:tab w:val="right" w:leader="dot" w:pos="8493"/>
            </w:tabs>
            <w:rPr>
              <w:rFonts w:asciiTheme="minorHAnsi" w:eastAsiaTheme="minorEastAsia" w:hAnsiTheme="minorHAnsi" w:cstheme="minorBidi"/>
              <w:noProof/>
              <w:sz w:val="22"/>
              <w:szCs w:val="22"/>
            </w:rPr>
          </w:pPr>
          <w:hyperlink w:anchor="_Toc70528725" w:history="1">
            <w:r w:rsidR="005028DD" w:rsidRPr="00A4407B">
              <w:rPr>
                <w:rStyle w:val="Hypertextovodkaz"/>
                <w:rFonts w:eastAsiaTheme="majorEastAsia" w:cs="Arial"/>
                <w:noProof/>
              </w:rPr>
              <w:t>4.1 Sociální past</w:t>
            </w:r>
            <w:r w:rsidR="005028DD">
              <w:rPr>
                <w:noProof/>
                <w:webHidden/>
              </w:rPr>
              <w:tab/>
            </w:r>
            <w:r>
              <w:rPr>
                <w:noProof/>
                <w:webHidden/>
              </w:rPr>
              <w:fldChar w:fldCharType="begin"/>
            </w:r>
            <w:r w:rsidR="005028DD">
              <w:rPr>
                <w:noProof/>
                <w:webHidden/>
              </w:rPr>
              <w:instrText xml:space="preserve"> PAGEREF _Toc70528725 \h </w:instrText>
            </w:r>
            <w:r>
              <w:rPr>
                <w:noProof/>
                <w:webHidden/>
              </w:rPr>
            </w:r>
            <w:r>
              <w:rPr>
                <w:noProof/>
                <w:webHidden/>
              </w:rPr>
              <w:fldChar w:fldCharType="separate"/>
            </w:r>
            <w:r w:rsidR="005028DD">
              <w:rPr>
                <w:noProof/>
                <w:webHidden/>
              </w:rPr>
              <w:t>13</w:t>
            </w:r>
            <w:r>
              <w:rPr>
                <w:noProof/>
                <w:webHidden/>
              </w:rPr>
              <w:fldChar w:fldCharType="end"/>
            </w:r>
          </w:hyperlink>
        </w:p>
        <w:p w:rsidR="005028DD" w:rsidRDefault="006F6574">
          <w:pPr>
            <w:pStyle w:val="Obsah1"/>
            <w:tabs>
              <w:tab w:val="left" w:pos="520"/>
              <w:tab w:val="right" w:leader="dot" w:pos="8493"/>
            </w:tabs>
            <w:rPr>
              <w:rFonts w:asciiTheme="minorHAnsi" w:eastAsiaTheme="minorEastAsia" w:hAnsiTheme="minorHAnsi" w:cstheme="minorBidi"/>
              <w:noProof/>
              <w:sz w:val="22"/>
              <w:szCs w:val="22"/>
            </w:rPr>
          </w:pPr>
          <w:hyperlink w:anchor="_Toc70528726" w:history="1">
            <w:r w:rsidR="005028DD" w:rsidRPr="00A4407B">
              <w:rPr>
                <w:rStyle w:val="Hypertextovodkaz"/>
                <w:rFonts w:eastAsiaTheme="majorEastAsia" w:cs="Arial"/>
                <w:noProof/>
              </w:rPr>
              <w:t>5</w:t>
            </w:r>
            <w:r w:rsidR="005028DD">
              <w:rPr>
                <w:rFonts w:asciiTheme="minorHAnsi" w:eastAsiaTheme="minorEastAsia" w:hAnsiTheme="minorHAnsi" w:cstheme="minorBidi"/>
                <w:noProof/>
                <w:sz w:val="22"/>
                <w:szCs w:val="22"/>
              </w:rPr>
              <w:tab/>
            </w:r>
            <w:r w:rsidR="005028DD" w:rsidRPr="00A4407B">
              <w:rPr>
                <w:rStyle w:val="Hypertextovodkaz"/>
                <w:rFonts w:eastAsiaTheme="majorEastAsia" w:cs="Arial"/>
                <w:noProof/>
              </w:rPr>
              <w:t>Sociální dilema</w:t>
            </w:r>
            <w:r w:rsidR="005028DD">
              <w:rPr>
                <w:noProof/>
                <w:webHidden/>
              </w:rPr>
              <w:tab/>
            </w:r>
            <w:r>
              <w:rPr>
                <w:noProof/>
                <w:webHidden/>
              </w:rPr>
              <w:fldChar w:fldCharType="begin"/>
            </w:r>
            <w:r w:rsidR="005028DD">
              <w:rPr>
                <w:noProof/>
                <w:webHidden/>
              </w:rPr>
              <w:instrText xml:space="preserve"> PAGEREF _Toc70528726 \h </w:instrText>
            </w:r>
            <w:r>
              <w:rPr>
                <w:noProof/>
                <w:webHidden/>
              </w:rPr>
            </w:r>
            <w:r>
              <w:rPr>
                <w:noProof/>
                <w:webHidden/>
              </w:rPr>
              <w:fldChar w:fldCharType="separate"/>
            </w:r>
            <w:r w:rsidR="005028DD">
              <w:rPr>
                <w:noProof/>
                <w:webHidden/>
              </w:rPr>
              <w:t>14</w:t>
            </w:r>
            <w:r>
              <w:rPr>
                <w:noProof/>
                <w:webHidden/>
              </w:rPr>
              <w:fldChar w:fldCharType="end"/>
            </w:r>
          </w:hyperlink>
        </w:p>
        <w:p w:rsidR="005028DD" w:rsidRDefault="006F6574">
          <w:pPr>
            <w:pStyle w:val="Obsah2"/>
            <w:tabs>
              <w:tab w:val="right" w:leader="dot" w:pos="8493"/>
            </w:tabs>
            <w:rPr>
              <w:rFonts w:asciiTheme="minorHAnsi" w:eastAsiaTheme="minorEastAsia" w:hAnsiTheme="minorHAnsi" w:cstheme="minorBidi"/>
              <w:noProof/>
              <w:sz w:val="22"/>
              <w:szCs w:val="22"/>
            </w:rPr>
          </w:pPr>
          <w:hyperlink w:anchor="_Toc70528727" w:history="1">
            <w:r w:rsidR="005028DD" w:rsidRPr="00A4407B">
              <w:rPr>
                <w:rStyle w:val="Hypertextovodkaz"/>
                <w:rFonts w:eastAsiaTheme="majorEastAsia" w:cs="Arial"/>
                <w:noProof/>
              </w:rPr>
              <w:t>5.1 Public goods game</w:t>
            </w:r>
            <w:r w:rsidR="005028DD">
              <w:rPr>
                <w:noProof/>
                <w:webHidden/>
              </w:rPr>
              <w:tab/>
            </w:r>
            <w:r>
              <w:rPr>
                <w:noProof/>
                <w:webHidden/>
              </w:rPr>
              <w:fldChar w:fldCharType="begin"/>
            </w:r>
            <w:r w:rsidR="005028DD">
              <w:rPr>
                <w:noProof/>
                <w:webHidden/>
              </w:rPr>
              <w:instrText xml:space="preserve"> PAGEREF _Toc70528727 \h </w:instrText>
            </w:r>
            <w:r>
              <w:rPr>
                <w:noProof/>
                <w:webHidden/>
              </w:rPr>
            </w:r>
            <w:r>
              <w:rPr>
                <w:noProof/>
                <w:webHidden/>
              </w:rPr>
              <w:fldChar w:fldCharType="separate"/>
            </w:r>
            <w:r w:rsidR="005028DD">
              <w:rPr>
                <w:noProof/>
                <w:webHidden/>
              </w:rPr>
              <w:t>15</w:t>
            </w:r>
            <w:r>
              <w:rPr>
                <w:noProof/>
                <w:webHidden/>
              </w:rPr>
              <w:fldChar w:fldCharType="end"/>
            </w:r>
          </w:hyperlink>
        </w:p>
        <w:p w:rsidR="005028DD" w:rsidRDefault="006F6574">
          <w:pPr>
            <w:pStyle w:val="Obsah3"/>
            <w:tabs>
              <w:tab w:val="right" w:leader="dot" w:pos="8493"/>
            </w:tabs>
            <w:rPr>
              <w:rFonts w:asciiTheme="minorHAnsi" w:eastAsiaTheme="minorEastAsia" w:hAnsiTheme="minorHAnsi" w:cstheme="minorBidi"/>
              <w:noProof/>
              <w:sz w:val="22"/>
              <w:szCs w:val="22"/>
            </w:rPr>
          </w:pPr>
          <w:hyperlink w:anchor="_Toc70528728" w:history="1">
            <w:r w:rsidR="005028DD" w:rsidRPr="00A4407B">
              <w:rPr>
                <w:rStyle w:val="Hypertextovodkaz"/>
                <w:rFonts w:eastAsiaTheme="majorEastAsia" w:cs="Arial"/>
                <w:noProof/>
              </w:rPr>
              <w:t>5.1.1 Poznatky z public goods game</w:t>
            </w:r>
            <w:r w:rsidR="005028DD">
              <w:rPr>
                <w:noProof/>
                <w:webHidden/>
              </w:rPr>
              <w:tab/>
            </w:r>
            <w:r>
              <w:rPr>
                <w:noProof/>
                <w:webHidden/>
              </w:rPr>
              <w:fldChar w:fldCharType="begin"/>
            </w:r>
            <w:r w:rsidR="005028DD">
              <w:rPr>
                <w:noProof/>
                <w:webHidden/>
              </w:rPr>
              <w:instrText xml:space="preserve"> PAGEREF _Toc70528728 \h </w:instrText>
            </w:r>
            <w:r>
              <w:rPr>
                <w:noProof/>
                <w:webHidden/>
              </w:rPr>
            </w:r>
            <w:r>
              <w:rPr>
                <w:noProof/>
                <w:webHidden/>
              </w:rPr>
              <w:fldChar w:fldCharType="separate"/>
            </w:r>
            <w:r w:rsidR="005028DD">
              <w:rPr>
                <w:noProof/>
                <w:webHidden/>
              </w:rPr>
              <w:t>16</w:t>
            </w:r>
            <w:r>
              <w:rPr>
                <w:noProof/>
                <w:webHidden/>
              </w:rPr>
              <w:fldChar w:fldCharType="end"/>
            </w:r>
          </w:hyperlink>
        </w:p>
        <w:p w:rsidR="005028DD" w:rsidRDefault="006F6574">
          <w:pPr>
            <w:pStyle w:val="Obsah1"/>
            <w:tabs>
              <w:tab w:val="left" w:pos="520"/>
              <w:tab w:val="right" w:leader="dot" w:pos="8493"/>
            </w:tabs>
            <w:rPr>
              <w:rFonts w:asciiTheme="minorHAnsi" w:eastAsiaTheme="minorEastAsia" w:hAnsiTheme="minorHAnsi" w:cstheme="minorBidi"/>
              <w:noProof/>
              <w:sz w:val="22"/>
              <w:szCs w:val="22"/>
            </w:rPr>
          </w:pPr>
          <w:hyperlink w:anchor="_Toc70528729" w:history="1">
            <w:r w:rsidR="005028DD" w:rsidRPr="00A4407B">
              <w:rPr>
                <w:rStyle w:val="Hypertextovodkaz"/>
                <w:rFonts w:eastAsiaTheme="majorEastAsia" w:cs="Arial"/>
                <w:noProof/>
              </w:rPr>
              <w:t>6</w:t>
            </w:r>
            <w:r w:rsidR="005028DD">
              <w:rPr>
                <w:rFonts w:asciiTheme="minorHAnsi" w:eastAsiaTheme="minorEastAsia" w:hAnsiTheme="minorHAnsi" w:cstheme="minorBidi"/>
                <w:noProof/>
                <w:sz w:val="22"/>
                <w:szCs w:val="22"/>
              </w:rPr>
              <w:tab/>
            </w:r>
            <w:r w:rsidR="005028DD" w:rsidRPr="00A4407B">
              <w:rPr>
                <w:rStyle w:val="Hypertextovodkaz"/>
                <w:rFonts w:eastAsiaTheme="majorEastAsia" w:cs="Arial"/>
                <w:noProof/>
              </w:rPr>
              <w:t>Vlastní výzkum veřejného dobra</w:t>
            </w:r>
            <w:r w:rsidR="005028DD">
              <w:rPr>
                <w:noProof/>
                <w:webHidden/>
              </w:rPr>
              <w:tab/>
            </w:r>
            <w:r>
              <w:rPr>
                <w:noProof/>
                <w:webHidden/>
              </w:rPr>
              <w:fldChar w:fldCharType="begin"/>
            </w:r>
            <w:r w:rsidR="005028DD">
              <w:rPr>
                <w:noProof/>
                <w:webHidden/>
              </w:rPr>
              <w:instrText xml:space="preserve"> PAGEREF _Toc70528729 \h </w:instrText>
            </w:r>
            <w:r>
              <w:rPr>
                <w:noProof/>
                <w:webHidden/>
              </w:rPr>
            </w:r>
            <w:r>
              <w:rPr>
                <w:noProof/>
                <w:webHidden/>
              </w:rPr>
              <w:fldChar w:fldCharType="separate"/>
            </w:r>
            <w:r w:rsidR="005028DD">
              <w:rPr>
                <w:noProof/>
                <w:webHidden/>
              </w:rPr>
              <w:t>21</w:t>
            </w:r>
            <w:r>
              <w:rPr>
                <w:noProof/>
                <w:webHidden/>
              </w:rPr>
              <w:fldChar w:fldCharType="end"/>
            </w:r>
          </w:hyperlink>
        </w:p>
        <w:p w:rsidR="005028DD" w:rsidRDefault="006F6574">
          <w:pPr>
            <w:pStyle w:val="Obsah2"/>
            <w:tabs>
              <w:tab w:val="right" w:leader="dot" w:pos="8493"/>
            </w:tabs>
            <w:rPr>
              <w:rFonts w:asciiTheme="minorHAnsi" w:eastAsiaTheme="minorEastAsia" w:hAnsiTheme="minorHAnsi" w:cstheme="minorBidi"/>
              <w:noProof/>
              <w:sz w:val="22"/>
              <w:szCs w:val="22"/>
            </w:rPr>
          </w:pPr>
          <w:hyperlink w:anchor="_Toc70528730" w:history="1">
            <w:r w:rsidR="005028DD" w:rsidRPr="00A4407B">
              <w:rPr>
                <w:rStyle w:val="Hypertextovodkaz"/>
                <w:rFonts w:eastAsiaTheme="majorEastAsia" w:cs="Arial"/>
                <w:noProof/>
              </w:rPr>
              <w:t>6.1 Metodologie</w:t>
            </w:r>
            <w:r w:rsidR="005028DD">
              <w:rPr>
                <w:noProof/>
                <w:webHidden/>
              </w:rPr>
              <w:tab/>
            </w:r>
            <w:r>
              <w:rPr>
                <w:noProof/>
                <w:webHidden/>
              </w:rPr>
              <w:fldChar w:fldCharType="begin"/>
            </w:r>
            <w:r w:rsidR="005028DD">
              <w:rPr>
                <w:noProof/>
                <w:webHidden/>
              </w:rPr>
              <w:instrText xml:space="preserve"> PAGEREF _Toc70528730 \h </w:instrText>
            </w:r>
            <w:r>
              <w:rPr>
                <w:noProof/>
                <w:webHidden/>
              </w:rPr>
            </w:r>
            <w:r>
              <w:rPr>
                <w:noProof/>
                <w:webHidden/>
              </w:rPr>
              <w:fldChar w:fldCharType="separate"/>
            </w:r>
            <w:r w:rsidR="005028DD">
              <w:rPr>
                <w:noProof/>
                <w:webHidden/>
              </w:rPr>
              <w:t>23</w:t>
            </w:r>
            <w:r>
              <w:rPr>
                <w:noProof/>
                <w:webHidden/>
              </w:rPr>
              <w:fldChar w:fldCharType="end"/>
            </w:r>
          </w:hyperlink>
        </w:p>
        <w:p w:rsidR="005028DD" w:rsidRDefault="006F6574">
          <w:pPr>
            <w:pStyle w:val="Obsah3"/>
            <w:tabs>
              <w:tab w:val="right" w:leader="dot" w:pos="8493"/>
            </w:tabs>
            <w:rPr>
              <w:rFonts w:asciiTheme="minorHAnsi" w:eastAsiaTheme="minorEastAsia" w:hAnsiTheme="minorHAnsi" w:cstheme="minorBidi"/>
              <w:noProof/>
              <w:sz w:val="22"/>
              <w:szCs w:val="22"/>
            </w:rPr>
          </w:pPr>
          <w:hyperlink w:anchor="_Toc70528731" w:history="1">
            <w:r w:rsidR="005028DD" w:rsidRPr="00A4407B">
              <w:rPr>
                <w:rStyle w:val="Hypertextovodkaz"/>
                <w:rFonts w:eastAsiaTheme="majorEastAsia" w:cs="Arial"/>
                <w:noProof/>
              </w:rPr>
              <w:t>6.1.1 Pravidla hry</w:t>
            </w:r>
            <w:r w:rsidR="005028DD">
              <w:rPr>
                <w:noProof/>
                <w:webHidden/>
              </w:rPr>
              <w:tab/>
            </w:r>
            <w:r>
              <w:rPr>
                <w:noProof/>
                <w:webHidden/>
              </w:rPr>
              <w:fldChar w:fldCharType="begin"/>
            </w:r>
            <w:r w:rsidR="005028DD">
              <w:rPr>
                <w:noProof/>
                <w:webHidden/>
              </w:rPr>
              <w:instrText xml:space="preserve"> PAGEREF _Toc70528731 \h </w:instrText>
            </w:r>
            <w:r>
              <w:rPr>
                <w:noProof/>
                <w:webHidden/>
              </w:rPr>
            </w:r>
            <w:r>
              <w:rPr>
                <w:noProof/>
                <w:webHidden/>
              </w:rPr>
              <w:fldChar w:fldCharType="separate"/>
            </w:r>
            <w:r w:rsidR="005028DD">
              <w:rPr>
                <w:noProof/>
                <w:webHidden/>
              </w:rPr>
              <w:t>24</w:t>
            </w:r>
            <w:r>
              <w:rPr>
                <w:noProof/>
                <w:webHidden/>
              </w:rPr>
              <w:fldChar w:fldCharType="end"/>
            </w:r>
          </w:hyperlink>
        </w:p>
        <w:p w:rsidR="005028DD" w:rsidRDefault="006F6574">
          <w:pPr>
            <w:pStyle w:val="Obsah3"/>
            <w:tabs>
              <w:tab w:val="right" w:leader="dot" w:pos="8493"/>
            </w:tabs>
            <w:rPr>
              <w:rFonts w:asciiTheme="minorHAnsi" w:eastAsiaTheme="minorEastAsia" w:hAnsiTheme="minorHAnsi" w:cstheme="minorBidi"/>
              <w:noProof/>
              <w:sz w:val="22"/>
              <w:szCs w:val="22"/>
            </w:rPr>
          </w:pPr>
          <w:hyperlink w:anchor="_Toc70528732" w:history="1">
            <w:r w:rsidR="005028DD" w:rsidRPr="00A4407B">
              <w:rPr>
                <w:rStyle w:val="Hypertextovodkaz"/>
                <w:rFonts w:eastAsiaTheme="majorEastAsia" w:cs="Arial"/>
                <w:noProof/>
              </w:rPr>
              <w:t>6.1.2 Vzorek uchazečů</w:t>
            </w:r>
            <w:r w:rsidR="005028DD">
              <w:rPr>
                <w:noProof/>
                <w:webHidden/>
              </w:rPr>
              <w:tab/>
            </w:r>
            <w:r>
              <w:rPr>
                <w:noProof/>
                <w:webHidden/>
              </w:rPr>
              <w:fldChar w:fldCharType="begin"/>
            </w:r>
            <w:r w:rsidR="005028DD">
              <w:rPr>
                <w:noProof/>
                <w:webHidden/>
              </w:rPr>
              <w:instrText xml:space="preserve"> PAGEREF _Toc70528732 \h </w:instrText>
            </w:r>
            <w:r>
              <w:rPr>
                <w:noProof/>
                <w:webHidden/>
              </w:rPr>
            </w:r>
            <w:r>
              <w:rPr>
                <w:noProof/>
                <w:webHidden/>
              </w:rPr>
              <w:fldChar w:fldCharType="separate"/>
            </w:r>
            <w:r w:rsidR="005028DD">
              <w:rPr>
                <w:noProof/>
                <w:webHidden/>
              </w:rPr>
              <w:t>25</w:t>
            </w:r>
            <w:r>
              <w:rPr>
                <w:noProof/>
                <w:webHidden/>
              </w:rPr>
              <w:fldChar w:fldCharType="end"/>
            </w:r>
          </w:hyperlink>
        </w:p>
        <w:p w:rsidR="005028DD" w:rsidRDefault="006F6574">
          <w:pPr>
            <w:pStyle w:val="Obsah2"/>
            <w:tabs>
              <w:tab w:val="right" w:leader="dot" w:pos="8493"/>
            </w:tabs>
            <w:rPr>
              <w:rFonts w:asciiTheme="minorHAnsi" w:eastAsiaTheme="minorEastAsia" w:hAnsiTheme="minorHAnsi" w:cstheme="minorBidi"/>
              <w:noProof/>
              <w:sz w:val="22"/>
              <w:szCs w:val="22"/>
            </w:rPr>
          </w:pPr>
          <w:hyperlink w:anchor="_Toc70528733" w:history="1">
            <w:r w:rsidR="005028DD" w:rsidRPr="00A4407B">
              <w:rPr>
                <w:rStyle w:val="Hypertextovodkaz"/>
                <w:rFonts w:eastAsiaTheme="majorEastAsia" w:cs="Arial"/>
                <w:noProof/>
              </w:rPr>
              <w:t>6.2 Hypotézy</w:t>
            </w:r>
            <w:r w:rsidR="005028DD">
              <w:rPr>
                <w:noProof/>
                <w:webHidden/>
              </w:rPr>
              <w:tab/>
            </w:r>
            <w:r>
              <w:rPr>
                <w:noProof/>
                <w:webHidden/>
              </w:rPr>
              <w:fldChar w:fldCharType="begin"/>
            </w:r>
            <w:r w:rsidR="005028DD">
              <w:rPr>
                <w:noProof/>
                <w:webHidden/>
              </w:rPr>
              <w:instrText xml:space="preserve"> PAGEREF _Toc70528733 \h </w:instrText>
            </w:r>
            <w:r>
              <w:rPr>
                <w:noProof/>
                <w:webHidden/>
              </w:rPr>
            </w:r>
            <w:r>
              <w:rPr>
                <w:noProof/>
                <w:webHidden/>
              </w:rPr>
              <w:fldChar w:fldCharType="separate"/>
            </w:r>
            <w:r w:rsidR="005028DD">
              <w:rPr>
                <w:noProof/>
                <w:webHidden/>
              </w:rPr>
              <w:t>26</w:t>
            </w:r>
            <w:r>
              <w:rPr>
                <w:noProof/>
                <w:webHidden/>
              </w:rPr>
              <w:fldChar w:fldCharType="end"/>
            </w:r>
          </w:hyperlink>
        </w:p>
        <w:p w:rsidR="005028DD" w:rsidRDefault="006F6574">
          <w:pPr>
            <w:pStyle w:val="Obsah1"/>
            <w:tabs>
              <w:tab w:val="left" w:pos="520"/>
              <w:tab w:val="right" w:leader="dot" w:pos="8493"/>
            </w:tabs>
            <w:rPr>
              <w:rFonts w:asciiTheme="minorHAnsi" w:eastAsiaTheme="minorEastAsia" w:hAnsiTheme="minorHAnsi" w:cstheme="minorBidi"/>
              <w:noProof/>
              <w:sz w:val="22"/>
              <w:szCs w:val="22"/>
            </w:rPr>
          </w:pPr>
          <w:hyperlink w:anchor="_Toc70528734" w:history="1">
            <w:r w:rsidR="005028DD" w:rsidRPr="00A4407B">
              <w:rPr>
                <w:rStyle w:val="Hypertextovodkaz"/>
                <w:rFonts w:eastAsiaTheme="majorEastAsia" w:cs="Arial"/>
                <w:noProof/>
              </w:rPr>
              <w:t>7</w:t>
            </w:r>
            <w:r w:rsidR="005028DD">
              <w:rPr>
                <w:rFonts w:asciiTheme="minorHAnsi" w:eastAsiaTheme="minorEastAsia" w:hAnsiTheme="minorHAnsi" w:cstheme="minorBidi"/>
                <w:noProof/>
                <w:sz w:val="22"/>
                <w:szCs w:val="22"/>
              </w:rPr>
              <w:tab/>
            </w:r>
            <w:r w:rsidR="005028DD" w:rsidRPr="00A4407B">
              <w:rPr>
                <w:rStyle w:val="Hypertextovodkaz"/>
                <w:rFonts w:eastAsiaTheme="majorEastAsia" w:cs="Arial"/>
                <w:noProof/>
              </w:rPr>
              <w:t>Výsledky výzkumu</w:t>
            </w:r>
            <w:r w:rsidR="005028DD">
              <w:rPr>
                <w:noProof/>
                <w:webHidden/>
              </w:rPr>
              <w:tab/>
            </w:r>
            <w:r>
              <w:rPr>
                <w:noProof/>
                <w:webHidden/>
              </w:rPr>
              <w:fldChar w:fldCharType="begin"/>
            </w:r>
            <w:r w:rsidR="005028DD">
              <w:rPr>
                <w:noProof/>
                <w:webHidden/>
              </w:rPr>
              <w:instrText xml:space="preserve"> PAGEREF _Toc70528734 \h </w:instrText>
            </w:r>
            <w:r>
              <w:rPr>
                <w:noProof/>
                <w:webHidden/>
              </w:rPr>
            </w:r>
            <w:r>
              <w:rPr>
                <w:noProof/>
                <w:webHidden/>
              </w:rPr>
              <w:fldChar w:fldCharType="separate"/>
            </w:r>
            <w:r w:rsidR="005028DD">
              <w:rPr>
                <w:noProof/>
                <w:webHidden/>
              </w:rPr>
              <w:t>29</w:t>
            </w:r>
            <w:r>
              <w:rPr>
                <w:noProof/>
                <w:webHidden/>
              </w:rPr>
              <w:fldChar w:fldCharType="end"/>
            </w:r>
          </w:hyperlink>
        </w:p>
        <w:p w:rsidR="005028DD" w:rsidRDefault="006F6574">
          <w:pPr>
            <w:pStyle w:val="Obsah1"/>
            <w:tabs>
              <w:tab w:val="left" w:pos="520"/>
              <w:tab w:val="right" w:leader="dot" w:pos="8493"/>
            </w:tabs>
            <w:rPr>
              <w:rFonts w:asciiTheme="minorHAnsi" w:eastAsiaTheme="minorEastAsia" w:hAnsiTheme="minorHAnsi" w:cstheme="minorBidi"/>
              <w:noProof/>
              <w:sz w:val="22"/>
              <w:szCs w:val="22"/>
            </w:rPr>
          </w:pPr>
          <w:hyperlink w:anchor="_Toc70528735" w:history="1">
            <w:r w:rsidR="005028DD" w:rsidRPr="00A4407B">
              <w:rPr>
                <w:rStyle w:val="Hypertextovodkaz"/>
                <w:rFonts w:eastAsiaTheme="majorEastAsia" w:cs="Arial"/>
                <w:noProof/>
              </w:rPr>
              <w:t>8</w:t>
            </w:r>
            <w:r w:rsidR="005028DD">
              <w:rPr>
                <w:rFonts w:asciiTheme="minorHAnsi" w:eastAsiaTheme="minorEastAsia" w:hAnsiTheme="minorHAnsi" w:cstheme="minorBidi"/>
                <w:noProof/>
                <w:sz w:val="22"/>
                <w:szCs w:val="22"/>
              </w:rPr>
              <w:tab/>
            </w:r>
            <w:r w:rsidR="005028DD" w:rsidRPr="00A4407B">
              <w:rPr>
                <w:rStyle w:val="Hypertextovodkaz"/>
                <w:rFonts w:eastAsiaTheme="majorEastAsia" w:cs="Arial"/>
                <w:noProof/>
              </w:rPr>
              <w:t>Závěr</w:t>
            </w:r>
            <w:r w:rsidR="005028DD">
              <w:rPr>
                <w:noProof/>
                <w:webHidden/>
              </w:rPr>
              <w:tab/>
            </w:r>
            <w:r>
              <w:rPr>
                <w:noProof/>
                <w:webHidden/>
              </w:rPr>
              <w:fldChar w:fldCharType="begin"/>
            </w:r>
            <w:r w:rsidR="005028DD">
              <w:rPr>
                <w:noProof/>
                <w:webHidden/>
              </w:rPr>
              <w:instrText xml:space="preserve"> PAGEREF _Toc70528735 \h </w:instrText>
            </w:r>
            <w:r>
              <w:rPr>
                <w:noProof/>
                <w:webHidden/>
              </w:rPr>
            </w:r>
            <w:r>
              <w:rPr>
                <w:noProof/>
                <w:webHidden/>
              </w:rPr>
              <w:fldChar w:fldCharType="separate"/>
            </w:r>
            <w:r w:rsidR="005028DD">
              <w:rPr>
                <w:noProof/>
                <w:webHidden/>
              </w:rPr>
              <w:t>34</w:t>
            </w:r>
            <w:r>
              <w:rPr>
                <w:noProof/>
                <w:webHidden/>
              </w:rPr>
              <w:fldChar w:fldCharType="end"/>
            </w:r>
          </w:hyperlink>
        </w:p>
        <w:p w:rsidR="005028DD" w:rsidRDefault="006F6574">
          <w:pPr>
            <w:pStyle w:val="Obsah1"/>
            <w:tabs>
              <w:tab w:val="right" w:leader="dot" w:pos="8493"/>
            </w:tabs>
            <w:rPr>
              <w:rFonts w:asciiTheme="minorHAnsi" w:eastAsiaTheme="minorEastAsia" w:hAnsiTheme="minorHAnsi" w:cstheme="minorBidi"/>
              <w:noProof/>
              <w:sz w:val="22"/>
              <w:szCs w:val="22"/>
            </w:rPr>
          </w:pPr>
          <w:hyperlink w:anchor="_Toc70528736" w:history="1">
            <w:r w:rsidR="005028DD" w:rsidRPr="00A4407B">
              <w:rPr>
                <w:rStyle w:val="Hypertextovodkaz"/>
                <w:rFonts w:eastAsiaTheme="majorEastAsia"/>
                <w:noProof/>
              </w:rPr>
              <w:t>Rejstřík použité literatury</w:t>
            </w:r>
            <w:r w:rsidR="005028DD">
              <w:rPr>
                <w:noProof/>
                <w:webHidden/>
              </w:rPr>
              <w:tab/>
            </w:r>
            <w:r>
              <w:rPr>
                <w:noProof/>
                <w:webHidden/>
              </w:rPr>
              <w:fldChar w:fldCharType="begin"/>
            </w:r>
            <w:r w:rsidR="005028DD">
              <w:rPr>
                <w:noProof/>
                <w:webHidden/>
              </w:rPr>
              <w:instrText xml:space="preserve"> PAGEREF _Toc70528736 \h </w:instrText>
            </w:r>
            <w:r>
              <w:rPr>
                <w:noProof/>
                <w:webHidden/>
              </w:rPr>
            </w:r>
            <w:r>
              <w:rPr>
                <w:noProof/>
                <w:webHidden/>
              </w:rPr>
              <w:fldChar w:fldCharType="separate"/>
            </w:r>
            <w:r w:rsidR="005028DD">
              <w:rPr>
                <w:noProof/>
                <w:webHidden/>
              </w:rPr>
              <w:t>35</w:t>
            </w:r>
            <w:r>
              <w:rPr>
                <w:noProof/>
                <w:webHidden/>
              </w:rPr>
              <w:fldChar w:fldCharType="end"/>
            </w:r>
          </w:hyperlink>
        </w:p>
        <w:p w:rsidR="005028DD" w:rsidRDefault="006F6574">
          <w:pPr>
            <w:pStyle w:val="Obsah1"/>
            <w:tabs>
              <w:tab w:val="right" w:leader="dot" w:pos="8493"/>
            </w:tabs>
            <w:rPr>
              <w:rFonts w:asciiTheme="minorHAnsi" w:eastAsiaTheme="minorEastAsia" w:hAnsiTheme="minorHAnsi" w:cstheme="minorBidi"/>
              <w:noProof/>
              <w:sz w:val="22"/>
              <w:szCs w:val="22"/>
            </w:rPr>
          </w:pPr>
          <w:hyperlink w:anchor="_Toc70528737" w:history="1">
            <w:r w:rsidR="005028DD" w:rsidRPr="00A4407B">
              <w:rPr>
                <w:rStyle w:val="Hypertextovodkaz"/>
                <w:rFonts w:eastAsiaTheme="majorEastAsia"/>
                <w:noProof/>
              </w:rPr>
              <w:t>Resume</w:t>
            </w:r>
            <w:r w:rsidR="005028DD">
              <w:rPr>
                <w:noProof/>
                <w:webHidden/>
              </w:rPr>
              <w:tab/>
            </w:r>
            <w:r>
              <w:rPr>
                <w:noProof/>
                <w:webHidden/>
              </w:rPr>
              <w:fldChar w:fldCharType="begin"/>
            </w:r>
            <w:r w:rsidR="005028DD">
              <w:rPr>
                <w:noProof/>
                <w:webHidden/>
              </w:rPr>
              <w:instrText xml:space="preserve"> PAGEREF _Toc70528737 \h </w:instrText>
            </w:r>
            <w:r>
              <w:rPr>
                <w:noProof/>
                <w:webHidden/>
              </w:rPr>
            </w:r>
            <w:r>
              <w:rPr>
                <w:noProof/>
                <w:webHidden/>
              </w:rPr>
              <w:fldChar w:fldCharType="separate"/>
            </w:r>
            <w:r w:rsidR="005028DD">
              <w:rPr>
                <w:noProof/>
                <w:webHidden/>
              </w:rPr>
              <w:t>38</w:t>
            </w:r>
            <w:r>
              <w:rPr>
                <w:noProof/>
                <w:webHidden/>
              </w:rPr>
              <w:fldChar w:fldCharType="end"/>
            </w:r>
          </w:hyperlink>
        </w:p>
        <w:p w:rsidR="005028DD" w:rsidRDefault="006F6574">
          <w:pPr>
            <w:pStyle w:val="Obsah1"/>
            <w:tabs>
              <w:tab w:val="right" w:leader="dot" w:pos="8493"/>
            </w:tabs>
            <w:rPr>
              <w:rFonts w:asciiTheme="minorHAnsi" w:eastAsiaTheme="minorEastAsia" w:hAnsiTheme="minorHAnsi" w:cstheme="minorBidi"/>
              <w:noProof/>
              <w:sz w:val="22"/>
              <w:szCs w:val="22"/>
            </w:rPr>
          </w:pPr>
          <w:hyperlink w:anchor="_Toc70528738" w:history="1">
            <w:r w:rsidR="005028DD" w:rsidRPr="00A4407B">
              <w:rPr>
                <w:rStyle w:val="Hypertextovodkaz"/>
                <w:rFonts w:eastAsiaTheme="majorEastAsia"/>
                <w:noProof/>
              </w:rPr>
              <w:t>Seznam tabulek a grafů</w:t>
            </w:r>
            <w:r w:rsidR="005028DD">
              <w:rPr>
                <w:noProof/>
                <w:webHidden/>
              </w:rPr>
              <w:tab/>
            </w:r>
            <w:r>
              <w:rPr>
                <w:noProof/>
                <w:webHidden/>
              </w:rPr>
              <w:fldChar w:fldCharType="begin"/>
            </w:r>
            <w:r w:rsidR="005028DD">
              <w:rPr>
                <w:noProof/>
                <w:webHidden/>
              </w:rPr>
              <w:instrText xml:space="preserve"> PAGEREF _Toc70528738 \h </w:instrText>
            </w:r>
            <w:r>
              <w:rPr>
                <w:noProof/>
                <w:webHidden/>
              </w:rPr>
            </w:r>
            <w:r>
              <w:rPr>
                <w:noProof/>
                <w:webHidden/>
              </w:rPr>
              <w:fldChar w:fldCharType="separate"/>
            </w:r>
            <w:r w:rsidR="005028DD">
              <w:rPr>
                <w:noProof/>
                <w:webHidden/>
              </w:rPr>
              <w:t>39</w:t>
            </w:r>
            <w:r>
              <w:rPr>
                <w:noProof/>
                <w:webHidden/>
              </w:rPr>
              <w:fldChar w:fldCharType="end"/>
            </w:r>
          </w:hyperlink>
        </w:p>
        <w:p w:rsidR="005028DD" w:rsidRDefault="006F6574">
          <w:pPr>
            <w:pStyle w:val="Obsah1"/>
            <w:tabs>
              <w:tab w:val="right" w:leader="dot" w:pos="8493"/>
            </w:tabs>
            <w:rPr>
              <w:rFonts w:asciiTheme="minorHAnsi" w:eastAsiaTheme="minorEastAsia" w:hAnsiTheme="minorHAnsi" w:cstheme="minorBidi"/>
              <w:noProof/>
              <w:sz w:val="22"/>
              <w:szCs w:val="22"/>
            </w:rPr>
          </w:pPr>
          <w:hyperlink w:anchor="_Toc70528739" w:history="1">
            <w:r w:rsidR="005028DD" w:rsidRPr="00A4407B">
              <w:rPr>
                <w:rStyle w:val="Hypertextovodkaz"/>
                <w:rFonts w:eastAsiaTheme="majorEastAsia"/>
                <w:noProof/>
              </w:rPr>
              <w:t>Přílohy</w:t>
            </w:r>
            <w:r w:rsidR="005028DD">
              <w:rPr>
                <w:noProof/>
                <w:webHidden/>
              </w:rPr>
              <w:tab/>
            </w:r>
            <w:r>
              <w:rPr>
                <w:noProof/>
                <w:webHidden/>
              </w:rPr>
              <w:fldChar w:fldCharType="begin"/>
            </w:r>
            <w:r w:rsidR="005028DD">
              <w:rPr>
                <w:noProof/>
                <w:webHidden/>
              </w:rPr>
              <w:instrText xml:space="preserve"> PAGEREF _Toc70528739 \h </w:instrText>
            </w:r>
            <w:r>
              <w:rPr>
                <w:noProof/>
                <w:webHidden/>
              </w:rPr>
            </w:r>
            <w:r>
              <w:rPr>
                <w:noProof/>
                <w:webHidden/>
              </w:rPr>
              <w:fldChar w:fldCharType="separate"/>
            </w:r>
            <w:r w:rsidR="005028DD">
              <w:rPr>
                <w:noProof/>
                <w:webHidden/>
              </w:rPr>
              <w:t>40</w:t>
            </w:r>
            <w:r>
              <w:rPr>
                <w:noProof/>
                <w:webHidden/>
              </w:rPr>
              <w:fldChar w:fldCharType="end"/>
            </w:r>
          </w:hyperlink>
        </w:p>
        <w:p w:rsidR="005028DD" w:rsidRDefault="006F6574">
          <w:pPr>
            <w:pStyle w:val="Obsah2"/>
            <w:tabs>
              <w:tab w:val="right" w:leader="dot" w:pos="8493"/>
            </w:tabs>
            <w:rPr>
              <w:rFonts w:asciiTheme="minorHAnsi" w:eastAsiaTheme="minorEastAsia" w:hAnsiTheme="minorHAnsi" w:cstheme="minorBidi"/>
              <w:noProof/>
              <w:sz w:val="22"/>
              <w:szCs w:val="22"/>
            </w:rPr>
          </w:pPr>
          <w:hyperlink w:anchor="_Toc70528740" w:history="1">
            <w:r w:rsidR="005028DD" w:rsidRPr="00A4407B">
              <w:rPr>
                <w:rStyle w:val="Hypertextovodkaz"/>
                <w:rFonts w:eastAsiaTheme="majorEastAsia"/>
                <w:noProof/>
              </w:rPr>
              <w:t>Příloha 1: Znění dotazníku</w:t>
            </w:r>
            <w:r w:rsidR="005028DD">
              <w:rPr>
                <w:noProof/>
                <w:webHidden/>
              </w:rPr>
              <w:tab/>
            </w:r>
            <w:r>
              <w:rPr>
                <w:noProof/>
                <w:webHidden/>
              </w:rPr>
              <w:fldChar w:fldCharType="begin"/>
            </w:r>
            <w:r w:rsidR="005028DD">
              <w:rPr>
                <w:noProof/>
                <w:webHidden/>
              </w:rPr>
              <w:instrText xml:space="preserve"> PAGEREF _Toc70528740 \h </w:instrText>
            </w:r>
            <w:r>
              <w:rPr>
                <w:noProof/>
                <w:webHidden/>
              </w:rPr>
            </w:r>
            <w:r>
              <w:rPr>
                <w:noProof/>
                <w:webHidden/>
              </w:rPr>
              <w:fldChar w:fldCharType="separate"/>
            </w:r>
            <w:r w:rsidR="005028DD">
              <w:rPr>
                <w:noProof/>
                <w:webHidden/>
              </w:rPr>
              <w:t>40</w:t>
            </w:r>
            <w:r>
              <w:rPr>
                <w:noProof/>
                <w:webHidden/>
              </w:rPr>
              <w:fldChar w:fldCharType="end"/>
            </w:r>
          </w:hyperlink>
        </w:p>
        <w:p w:rsidR="005028DD" w:rsidRDefault="006F6574">
          <w:pPr>
            <w:pStyle w:val="Obsah2"/>
            <w:tabs>
              <w:tab w:val="right" w:leader="dot" w:pos="8493"/>
            </w:tabs>
            <w:rPr>
              <w:rFonts w:asciiTheme="minorHAnsi" w:eastAsiaTheme="minorEastAsia" w:hAnsiTheme="minorHAnsi" w:cstheme="minorBidi"/>
              <w:noProof/>
              <w:sz w:val="22"/>
              <w:szCs w:val="22"/>
            </w:rPr>
          </w:pPr>
          <w:hyperlink w:anchor="_Toc70528741" w:history="1">
            <w:r w:rsidR="005028DD" w:rsidRPr="00A4407B">
              <w:rPr>
                <w:rStyle w:val="Hypertextovodkaz"/>
                <w:rFonts w:eastAsiaTheme="majorEastAsia"/>
                <w:noProof/>
              </w:rPr>
              <w:t>Příloha 2: Pravidla hry</w:t>
            </w:r>
            <w:r w:rsidR="005028DD">
              <w:rPr>
                <w:noProof/>
                <w:webHidden/>
              </w:rPr>
              <w:tab/>
            </w:r>
            <w:r>
              <w:rPr>
                <w:noProof/>
                <w:webHidden/>
              </w:rPr>
              <w:fldChar w:fldCharType="begin"/>
            </w:r>
            <w:r w:rsidR="005028DD">
              <w:rPr>
                <w:noProof/>
                <w:webHidden/>
              </w:rPr>
              <w:instrText xml:space="preserve"> PAGEREF _Toc70528741 \h </w:instrText>
            </w:r>
            <w:r>
              <w:rPr>
                <w:noProof/>
                <w:webHidden/>
              </w:rPr>
            </w:r>
            <w:r>
              <w:rPr>
                <w:noProof/>
                <w:webHidden/>
              </w:rPr>
              <w:fldChar w:fldCharType="separate"/>
            </w:r>
            <w:r w:rsidR="005028DD">
              <w:rPr>
                <w:noProof/>
                <w:webHidden/>
              </w:rPr>
              <w:t>40</w:t>
            </w:r>
            <w:r>
              <w:rPr>
                <w:noProof/>
                <w:webHidden/>
              </w:rPr>
              <w:fldChar w:fldCharType="end"/>
            </w:r>
          </w:hyperlink>
        </w:p>
        <w:p w:rsidR="003515DD" w:rsidRPr="002C0A3B" w:rsidRDefault="006F6574" w:rsidP="003515DD">
          <w:pPr>
            <w:spacing w:line="360" w:lineRule="auto"/>
            <w:sectPr w:rsidR="003515DD" w:rsidRPr="002C0A3B" w:rsidSect="003515DD">
              <w:headerReference w:type="default" r:id="rId8"/>
              <w:footerReference w:type="even" r:id="rId9"/>
              <w:footerReference w:type="default" r:id="rId10"/>
              <w:headerReference w:type="first" r:id="rId11"/>
              <w:footerReference w:type="first" r:id="rId12"/>
              <w:pgSz w:w="11906" w:h="16838" w:code="9"/>
              <w:pgMar w:top="1701" w:right="1418" w:bottom="1134" w:left="1418" w:header="851" w:footer="851" w:gutter="567"/>
              <w:pgNumType w:start="1" w:chapSep="emDash"/>
              <w:cols w:space="708"/>
              <w:docGrid w:linePitch="354"/>
            </w:sectPr>
          </w:pPr>
          <w:r w:rsidRPr="008038A7">
            <w:rPr>
              <w:sz w:val="22"/>
            </w:rPr>
            <w:fldChar w:fldCharType="end"/>
          </w:r>
        </w:p>
      </w:sdtContent>
    </w:sdt>
    <w:p w:rsidR="00416DC3" w:rsidRPr="00CC52E4" w:rsidRDefault="00416DC3" w:rsidP="007C4737">
      <w:pPr>
        <w:pStyle w:val="Nadpis1"/>
        <w:numPr>
          <w:ilvl w:val="0"/>
          <w:numId w:val="2"/>
        </w:numPr>
        <w:rPr>
          <w:rStyle w:val="Siln"/>
          <w:rFonts w:cs="Arial"/>
          <w:b/>
        </w:rPr>
      </w:pPr>
      <w:bookmarkStart w:id="0" w:name="_Toc70528717"/>
      <w:r w:rsidRPr="00CC52E4">
        <w:rPr>
          <w:rStyle w:val="Siln"/>
          <w:rFonts w:cs="Arial"/>
          <w:b/>
        </w:rPr>
        <w:lastRenderedPageBreak/>
        <w:t>Úvod</w:t>
      </w:r>
      <w:bookmarkEnd w:id="0"/>
    </w:p>
    <w:p w:rsidR="00356A66" w:rsidRPr="00CC52E4" w:rsidRDefault="00112A00" w:rsidP="00D768A4">
      <w:pPr>
        <w:spacing w:after="0" w:line="360" w:lineRule="auto"/>
        <w:ind w:firstLine="709"/>
        <w:rPr>
          <w:rFonts w:eastAsiaTheme="majorEastAsia" w:cs="Arial"/>
        </w:rPr>
      </w:pPr>
      <w:r w:rsidRPr="00CC52E4">
        <w:rPr>
          <w:rFonts w:eastAsiaTheme="majorEastAsia" w:cs="Arial"/>
        </w:rPr>
        <w:t>V naší postmoderní společ</w:t>
      </w:r>
      <w:r w:rsidR="005729E0" w:rsidRPr="00CC52E4">
        <w:rPr>
          <w:rFonts w:eastAsiaTheme="majorEastAsia" w:cs="Arial"/>
        </w:rPr>
        <w:t>nosti nás čeká boj s nestálostí a</w:t>
      </w:r>
      <w:r w:rsidRPr="00CC52E4">
        <w:rPr>
          <w:rFonts w:eastAsiaTheme="majorEastAsia" w:cs="Arial"/>
        </w:rPr>
        <w:t xml:space="preserve"> masovou lhostejností, kdy solidarita ztrácí status racionální taktiky</w:t>
      </w:r>
      <w:r w:rsidR="009C465A" w:rsidRPr="00CC52E4">
        <w:rPr>
          <w:rFonts w:eastAsiaTheme="majorEastAsia" w:cs="Arial"/>
        </w:rPr>
        <w:t>.</w:t>
      </w:r>
      <w:r w:rsidR="00D768A4" w:rsidRPr="00CC52E4">
        <w:rPr>
          <w:rFonts w:eastAsiaTheme="majorEastAsia" w:cs="Arial"/>
        </w:rPr>
        <w:t xml:space="preserve"> Lidé však budou stále toužit po nějakém druhu jistoty, aby nezažívali negativní proměnlivost ve svých životech a moli se utišit a dále žít bez nadměrného stresu o budoucnost.</w:t>
      </w:r>
      <w:r w:rsidR="009C465A" w:rsidRPr="00CC52E4">
        <w:rPr>
          <w:rFonts w:eastAsiaTheme="majorEastAsia" w:cs="Arial"/>
        </w:rPr>
        <w:t xml:space="preserve"> Zá</w:t>
      </w:r>
      <w:r w:rsidR="00FB09A9" w:rsidRPr="00CC52E4">
        <w:rPr>
          <w:rFonts w:eastAsiaTheme="majorEastAsia" w:cs="Arial"/>
        </w:rPr>
        <w:t>vazek dnes představuje omezující věc, co udržuje jedince pod určitým druhem kontroly</w:t>
      </w:r>
      <w:r w:rsidR="00BF26F6" w:rsidRPr="00CC52E4">
        <w:rPr>
          <w:rFonts w:eastAsiaTheme="majorEastAsia" w:cs="Arial"/>
        </w:rPr>
        <w:t>, ale možná ten nám dokáže dát kousek opory v nestálosti</w:t>
      </w:r>
      <w:r w:rsidR="00FB09A9" w:rsidRPr="00CC52E4">
        <w:rPr>
          <w:rFonts w:eastAsiaTheme="majorEastAsia" w:cs="Arial"/>
        </w:rPr>
        <w:t xml:space="preserve"> (Bauman 2005, s. 35)</w:t>
      </w:r>
      <w:r w:rsidRPr="00CC52E4">
        <w:rPr>
          <w:rFonts w:eastAsiaTheme="majorEastAsia" w:cs="Arial"/>
        </w:rPr>
        <w:t>.</w:t>
      </w:r>
      <w:r w:rsidR="00FB09A9" w:rsidRPr="00CC52E4">
        <w:rPr>
          <w:rFonts w:eastAsiaTheme="majorEastAsia" w:cs="Arial"/>
        </w:rPr>
        <w:t xml:space="preserve"> </w:t>
      </w:r>
    </w:p>
    <w:p w:rsidR="00727122" w:rsidRPr="00CC52E4" w:rsidRDefault="0071320D" w:rsidP="00727122">
      <w:pPr>
        <w:spacing w:after="0" w:line="360" w:lineRule="auto"/>
        <w:ind w:firstLine="709"/>
        <w:rPr>
          <w:rFonts w:eastAsiaTheme="majorEastAsia" w:cs="Arial"/>
        </w:rPr>
      </w:pPr>
      <w:r w:rsidRPr="00CC52E4">
        <w:rPr>
          <w:rFonts w:eastAsiaTheme="majorEastAsia" w:cs="Arial"/>
        </w:rPr>
        <w:t xml:space="preserve">V porovnání s ostatními stvořeními na této planetě o sobě můžeme říci, že jsme schopni až neobyčejně velké spolupráce. </w:t>
      </w:r>
      <w:r w:rsidR="00727122" w:rsidRPr="00CC52E4">
        <w:rPr>
          <w:rFonts w:eastAsiaTheme="majorEastAsia" w:cs="Arial"/>
        </w:rPr>
        <w:t>Ale n</w:t>
      </w:r>
      <w:r w:rsidRPr="00CC52E4">
        <w:rPr>
          <w:rFonts w:eastAsiaTheme="majorEastAsia" w:cs="Arial"/>
        </w:rPr>
        <w:t xml:space="preserve">e vždy je natolik </w:t>
      </w:r>
      <w:r w:rsidR="00DB5F90" w:rsidRPr="00CC52E4">
        <w:rPr>
          <w:rFonts w:eastAsiaTheme="majorEastAsia" w:cs="Arial"/>
        </w:rPr>
        <w:t>rozsáhlá</w:t>
      </w:r>
      <w:r w:rsidRPr="00CC52E4">
        <w:rPr>
          <w:rFonts w:eastAsiaTheme="majorEastAsia" w:cs="Arial"/>
        </w:rPr>
        <w:t xml:space="preserve">, aby zastavila válku, nebo vyřešila </w:t>
      </w:r>
      <w:r w:rsidR="00DB5F90" w:rsidRPr="00CC52E4">
        <w:rPr>
          <w:rFonts w:eastAsiaTheme="majorEastAsia" w:cs="Arial"/>
        </w:rPr>
        <w:t>prob</w:t>
      </w:r>
      <w:r w:rsidR="009C465A" w:rsidRPr="00CC52E4">
        <w:rPr>
          <w:rFonts w:eastAsiaTheme="majorEastAsia" w:cs="Arial"/>
        </w:rPr>
        <w:t>lém s globálním oteplováním, p</w:t>
      </w:r>
      <w:r w:rsidRPr="00CC52E4">
        <w:rPr>
          <w:rFonts w:eastAsiaTheme="majorEastAsia" w:cs="Arial"/>
        </w:rPr>
        <w:t xml:space="preserve">rotože se </w:t>
      </w:r>
      <w:r w:rsidR="005E5F81" w:rsidRPr="00CC52E4">
        <w:rPr>
          <w:rFonts w:eastAsiaTheme="majorEastAsia" w:cs="Arial"/>
        </w:rPr>
        <w:t xml:space="preserve">pokaždé </w:t>
      </w:r>
      <w:r w:rsidRPr="00CC52E4">
        <w:rPr>
          <w:rFonts w:eastAsiaTheme="majorEastAsia" w:cs="Arial"/>
        </w:rPr>
        <w:t xml:space="preserve">najdou společenské celky, které raději sledují </w:t>
      </w:r>
      <w:r w:rsidR="003247BE" w:rsidRPr="00CC52E4">
        <w:rPr>
          <w:rFonts w:eastAsiaTheme="majorEastAsia" w:cs="Arial"/>
        </w:rPr>
        <w:t xml:space="preserve">své </w:t>
      </w:r>
      <w:r w:rsidRPr="00CC52E4">
        <w:rPr>
          <w:rFonts w:eastAsiaTheme="majorEastAsia" w:cs="Arial"/>
        </w:rPr>
        <w:t>vlastní dobro. V tomhle textu by mohli nést název černí pasažéři</w:t>
      </w:r>
      <w:r w:rsidR="000A3610" w:rsidRPr="00CC52E4">
        <w:rPr>
          <w:rStyle w:val="Znakapoznpodarou"/>
          <w:rFonts w:eastAsiaTheme="majorEastAsia" w:cs="Arial"/>
        </w:rPr>
        <w:footnoteReference w:id="2"/>
      </w:r>
      <w:r w:rsidR="003247BE" w:rsidRPr="00CC52E4">
        <w:rPr>
          <w:rFonts w:eastAsiaTheme="majorEastAsia" w:cs="Arial"/>
        </w:rPr>
        <w:t xml:space="preserve"> a vyznačovat se jejich chováním</w:t>
      </w:r>
      <w:r w:rsidRPr="00CC52E4">
        <w:rPr>
          <w:rFonts w:eastAsiaTheme="majorEastAsia" w:cs="Arial"/>
        </w:rPr>
        <w:t>.</w:t>
      </w:r>
      <w:r w:rsidR="00675654" w:rsidRPr="00CC52E4">
        <w:rPr>
          <w:rFonts w:eastAsiaTheme="majorEastAsia" w:cs="Arial"/>
        </w:rPr>
        <w:t xml:space="preserve"> </w:t>
      </w:r>
    </w:p>
    <w:p w:rsidR="0044325C" w:rsidRPr="00CC52E4" w:rsidRDefault="00675654" w:rsidP="0044325C">
      <w:pPr>
        <w:spacing w:after="0" w:line="360" w:lineRule="auto"/>
        <w:ind w:firstLine="709"/>
        <w:rPr>
          <w:rFonts w:cs="Arial"/>
        </w:rPr>
      </w:pPr>
      <w:r w:rsidRPr="00CC52E4">
        <w:rPr>
          <w:rFonts w:eastAsiaTheme="majorEastAsia" w:cs="Arial"/>
        </w:rPr>
        <w:t xml:space="preserve">Spolupráce je pozitivní činnost s cílem najít řešení ke </w:t>
      </w:r>
      <w:r w:rsidR="009D3218" w:rsidRPr="00CC52E4">
        <w:rPr>
          <w:rFonts w:eastAsiaTheme="majorEastAsia" w:cs="Arial"/>
        </w:rPr>
        <w:t>sdílejícím</w:t>
      </w:r>
      <w:r w:rsidRPr="00CC52E4">
        <w:rPr>
          <w:rFonts w:eastAsiaTheme="majorEastAsia" w:cs="Arial"/>
        </w:rPr>
        <w:t xml:space="preserve"> problémům</w:t>
      </w:r>
      <w:r w:rsidR="003D7B05" w:rsidRPr="00CC52E4">
        <w:rPr>
          <w:rFonts w:eastAsiaTheme="majorEastAsia" w:cs="Arial"/>
        </w:rPr>
        <w:t xml:space="preserve">. </w:t>
      </w:r>
      <w:r w:rsidRPr="00CC52E4">
        <w:rPr>
          <w:rFonts w:eastAsiaTheme="majorEastAsia" w:cs="Arial"/>
        </w:rPr>
        <w:t xml:space="preserve">Kooperující je ochoten hledat kompromisy s druhou stranou a váží si společného zisku nad svým vlastním. </w:t>
      </w:r>
      <w:r w:rsidR="003D7B05" w:rsidRPr="00CC52E4">
        <w:rPr>
          <w:rFonts w:eastAsiaTheme="majorEastAsia" w:cs="Arial"/>
        </w:rPr>
        <w:t xml:space="preserve">Díky ní také můžeme dosáhnout většího užitku, než kdybychom se světem protloukali jako jednotlivec. </w:t>
      </w:r>
      <w:r w:rsidRPr="00CC52E4">
        <w:rPr>
          <w:rFonts w:eastAsiaTheme="majorEastAsia" w:cs="Arial"/>
        </w:rPr>
        <w:t>Toto chování, i přes logické uvažování</w:t>
      </w:r>
      <w:r w:rsidR="003D7B05" w:rsidRPr="00CC52E4">
        <w:rPr>
          <w:rFonts w:eastAsiaTheme="majorEastAsia" w:cs="Arial"/>
        </w:rPr>
        <w:t xml:space="preserve"> jedince sledující vlastní cíle</w:t>
      </w:r>
      <w:r w:rsidRPr="00CC52E4">
        <w:rPr>
          <w:rFonts w:eastAsiaTheme="majorEastAsia" w:cs="Arial"/>
        </w:rPr>
        <w:t xml:space="preserve">, vykazuje v simulačních podmínkách více jak polovina uchazečů </w:t>
      </w:r>
      <w:r w:rsidR="00F93DA1" w:rsidRPr="00CC52E4">
        <w:rPr>
          <w:rFonts w:cs="Arial"/>
          <w:bCs/>
          <w:shd w:val="clear" w:color="auto" w:fill="FFFFFF"/>
        </w:rPr>
        <w:t>(Fischbacher et al. 2001</w:t>
      </w:r>
      <w:r w:rsidR="005D5CFB" w:rsidRPr="00CC52E4">
        <w:rPr>
          <w:rFonts w:cs="Arial"/>
          <w:bCs/>
          <w:shd w:val="clear" w:color="auto" w:fill="FFFFFF"/>
        </w:rPr>
        <w:t>, s. 403</w:t>
      </w:r>
      <w:r w:rsidR="00F93DA1" w:rsidRPr="00CC52E4">
        <w:rPr>
          <w:rFonts w:cs="Arial"/>
          <w:bCs/>
          <w:shd w:val="clear" w:color="auto" w:fill="FFFFFF"/>
        </w:rPr>
        <w:t>)</w:t>
      </w:r>
      <w:r w:rsidR="00195CAA" w:rsidRPr="00CC52E4">
        <w:rPr>
          <w:rFonts w:cs="Arial"/>
          <w:bCs/>
          <w:shd w:val="clear" w:color="auto" w:fill="FFFFFF"/>
        </w:rPr>
        <w:t>,</w:t>
      </w:r>
      <w:r w:rsidR="0044325C" w:rsidRPr="00CC52E4">
        <w:rPr>
          <w:rFonts w:cs="Arial"/>
          <w:bCs/>
          <w:shd w:val="clear" w:color="auto" w:fill="FFFFFF"/>
        </w:rPr>
        <w:t xml:space="preserve"> </w:t>
      </w:r>
      <w:r w:rsidR="00195CAA" w:rsidRPr="00CC52E4">
        <w:rPr>
          <w:rFonts w:cs="Arial"/>
          <w:bCs/>
          <w:shd w:val="clear" w:color="auto" w:fill="FFFFFF"/>
        </w:rPr>
        <w:t>nebo</w:t>
      </w:r>
      <w:r w:rsidR="00853466" w:rsidRPr="00CC52E4">
        <w:rPr>
          <w:rFonts w:cs="Arial"/>
          <w:bCs/>
          <w:shd w:val="clear" w:color="auto" w:fill="FFFFFF"/>
        </w:rPr>
        <w:t xml:space="preserve"> také z jiné studie</w:t>
      </w:r>
      <w:r w:rsidR="00195CAA" w:rsidRPr="00CC52E4">
        <w:rPr>
          <w:rFonts w:cs="Arial"/>
          <w:bCs/>
          <w:shd w:val="clear" w:color="auto" w:fill="FFFFFF"/>
        </w:rPr>
        <w:t xml:space="preserve"> i</w:t>
      </w:r>
      <w:r w:rsidR="0044325C" w:rsidRPr="00CC52E4">
        <w:rPr>
          <w:rFonts w:cs="Arial"/>
          <w:bCs/>
          <w:shd w:val="clear" w:color="auto" w:fill="FFFFFF"/>
        </w:rPr>
        <w:t xml:space="preserve"> p</w:t>
      </w:r>
      <w:r w:rsidR="00491548" w:rsidRPr="00CC52E4">
        <w:rPr>
          <w:rFonts w:cs="Arial"/>
          <w:bCs/>
          <w:shd w:val="clear" w:color="auto" w:fill="FFFFFF"/>
        </w:rPr>
        <w:t xml:space="preserve">ouhých dvacet pět procent (Fehr, Schmidt </w:t>
      </w:r>
      <w:r w:rsidR="0044325C" w:rsidRPr="00CC52E4">
        <w:rPr>
          <w:rFonts w:cs="Arial"/>
          <w:bCs/>
          <w:shd w:val="clear" w:color="auto" w:fill="FFFFFF"/>
        </w:rPr>
        <w:t>2001, s. 8), protože míra</w:t>
      </w:r>
      <w:r w:rsidR="00195CAA" w:rsidRPr="00CC52E4">
        <w:rPr>
          <w:rFonts w:cs="Arial"/>
          <w:bCs/>
          <w:shd w:val="clear" w:color="auto" w:fill="FFFFFF"/>
        </w:rPr>
        <w:t xml:space="preserve"> přispívání a spolupráce závisí na podmínkách </w:t>
      </w:r>
      <w:r w:rsidR="009C465A" w:rsidRPr="00CC52E4">
        <w:rPr>
          <w:rFonts w:cs="Arial"/>
          <w:bCs/>
          <w:shd w:val="clear" w:color="auto" w:fill="FFFFFF"/>
        </w:rPr>
        <w:t xml:space="preserve">odehrávající </w:t>
      </w:r>
      <w:r w:rsidR="00853466" w:rsidRPr="00CC52E4">
        <w:rPr>
          <w:rFonts w:cs="Arial"/>
          <w:bCs/>
          <w:shd w:val="clear" w:color="auto" w:fill="FFFFFF"/>
        </w:rPr>
        <w:t xml:space="preserve">se </w:t>
      </w:r>
      <w:r w:rsidR="00195CAA" w:rsidRPr="00CC52E4">
        <w:rPr>
          <w:rFonts w:cs="Arial"/>
          <w:bCs/>
          <w:shd w:val="clear" w:color="auto" w:fill="FFFFFF"/>
        </w:rPr>
        <w:t>situace a prostředí</w:t>
      </w:r>
      <w:r w:rsidR="0044325C" w:rsidRPr="00CC52E4">
        <w:rPr>
          <w:rFonts w:cs="Arial"/>
          <w:bCs/>
          <w:shd w:val="clear" w:color="auto" w:fill="FFFFFF"/>
        </w:rPr>
        <w:t>.</w:t>
      </w:r>
    </w:p>
    <w:p w:rsidR="00112A00" w:rsidRPr="00CC52E4" w:rsidRDefault="002F3193" w:rsidP="000D775C">
      <w:pPr>
        <w:spacing w:after="0" w:line="360" w:lineRule="auto"/>
        <w:ind w:firstLine="709"/>
        <w:rPr>
          <w:rFonts w:cs="Arial"/>
        </w:rPr>
      </w:pPr>
      <w:r w:rsidRPr="00CC52E4">
        <w:rPr>
          <w:rFonts w:cs="Arial"/>
          <w:bCs/>
          <w:shd w:val="clear" w:color="auto" w:fill="FFFFFF"/>
        </w:rPr>
        <w:lastRenderedPageBreak/>
        <w:t xml:space="preserve"> Představ</w:t>
      </w:r>
      <w:r w:rsidR="005E5F81" w:rsidRPr="00CC52E4">
        <w:rPr>
          <w:rFonts w:cs="Arial"/>
          <w:bCs/>
          <w:shd w:val="clear" w:color="auto" w:fill="FFFFFF"/>
        </w:rPr>
        <w:t>te</w:t>
      </w:r>
      <w:r w:rsidRPr="00CC52E4">
        <w:rPr>
          <w:rFonts w:cs="Arial"/>
          <w:bCs/>
          <w:shd w:val="clear" w:color="auto" w:fill="FFFFFF"/>
        </w:rPr>
        <w:t xml:space="preserve"> si</w:t>
      </w:r>
      <w:r w:rsidR="005E5F81" w:rsidRPr="00CC52E4">
        <w:rPr>
          <w:rFonts w:cs="Arial"/>
          <w:bCs/>
          <w:shd w:val="clear" w:color="auto" w:fill="FFFFFF"/>
        </w:rPr>
        <w:t xml:space="preserve"> nejvhodnějšího adepta na místo člověka, s kterým byste se nebáli spolupracovat a máte</w:t>
      </w:r>
      <w:r w:rsidRPr="00CC52E4">
        <w:rPr>
          <w:rFonts w:cs="Arial"/>
          <w:bCs/>
          <w:shd w:val="clear" w:color="auto" w:fill="FFFFFF"/>
        </w:rPr>
        <w:t xml:space="preserve"> </w:t>
      </w:r>
      <w:r w:rsidR="00727122" w:rsidRPr="00CC52E4">
        <w:rPr>
          <w:rFonts w:cs="Arial"/>
          <w:bCs/>
          <w:shd w:val="clear" w:color="auto" w:fill="FFFFFF"/>
        </w:rPr>
        <w:t xml:space="preserve">v něj důvěru, že vás nepodvede. </w:t>
      </w:r>
      <w:r w:rsidR="002F6FCD" w:rsidRPr="00CC52E4">
        <w:rPr>
          <w:rFonts w:cs="Arial"/>
          <w:bCs/>
          <w:shd w:val="clear" w:color="auto" w:fill="FFFFFF"/>
        </w:rPr>
        <w:t xml:space="preserve">Do takové pozice nejlépe zapadají členové </w:t>
      </w:r>
      <w:r w:rsidR="005E5F81" w:rsidRPr="00CC52E4">
        <w:rPr>
          <w:rFonts w:cs="Arial"/>
          <w:bCs/>
          <w:shd w:val="clear" w:color="auto" w:fill="FFFFFF"/>
        </w:rPr>
        <w:t xml:space="preserve">rodiny anebo </w:t>
      </w:r>
      <w:r w:rsidR="002F6FCD" w:rsidRPr="00CC52E4">
        <w:rPr>
          <w:rFonts w:cs="Arial"/>
          <w:bCs/>
          <w:shd w:val="clear" w:color="auto" w:fill="FFFFFF"/>
        </w:rPr>
        <w:t>nejbližší společníci a přátelé</w:t>
      </w:r>
      <w:r w:rsidR="005E5F81" w:rsidRPr="00CC52E4">
        <w:rPr>
          <w:rFonts w:cs="Arial"/>
          <w:bCs/>
          <w:shd w:val="clear" w:color="auto" w:fill="FFFFFF"/>
        </w:rPr>
        <w:t>.</w:t>
      </w:r>
      <w:r w:rsidR="00BF4E64" w:rsidRPr="00CC52E4">
        <w:rPr>
          <w:rFonts w:cs="Arial"/>
          <w:bCs/>
          <w:shd w:val="clear" w:color="auto" w:fill="FFFFFF"/>
        </w:rPr>
        <w:t xml:space="preserve"> Takováto</w:t>
      </w:r>
      <w:r w:rsidR="003D7B05" w:rsidRPr="00CC52E4">
        <w:rPr>
          <w:rFonts w:cs="Arial"/>
          <w:bCs/>
          <w:shd w:val="clear" w:color="auto" w:fill="FFFFFF"/>
        </w:rPr>
        <w:t xml:space="preserve"> </w:t>
      </w:r>
      <w:r w:rsidR="00BF4E64" w:rsidRPr="00CC52E4">
        <w:rPr>
          <w:rFonts w:cs="Arial"/>
          <w:bCs/>
          <w:shd w:val="clear" w:color="auto" w:fill="FFFFFF"/>
        </w:rPr>
        <w:t>skupinka lidí</w:t>
      </w:r>
      <w:r w:rsidR="003D7B05" w:rsidRPr="00CC52E4">
        <w:rPr>
          <w:rFonts w:cs="Arial"/>
          <w:bCs/>
          <w:shd w:val="clear" w:color="auto" w:fill="FFFFFF"/>
        </w:rPr>
        <w:t xml:space="preserve"> je k vám do určité míry poután</w:t>
      </w:r>
      <w:r w:rsidR="00BF4E64" w:rsidRPr="00CC52E4">
        <w:rPr>
          <w:rFonts w:cs="Arial"/>
          <w:bCs/>
          <w:shd w:val="clear" w:color="auto" w:fill="FFFFFF"/>
        </w:rPr>
        <w:t>a</w:t>
      </w:r>
      <w:r w:rsidR="003D7B05" w:rsidRPr="00CC52E4">
        <w:rPr>
          <w:rFonts w:cs="Arial"/>
          <w:bCs/>
          <w:shd w:val="clear" w:color="auto" w:fill="FFFFFF"/>
        </w:rPr>
        <w:t xml:space="preserve"> svazkem přátelství</w:t>
      </w:r>
      <w:r w:rsidR="009C465A" w:rsidRPr="00CC52E4">
        <w:rPr>
          <w:rFonts w:cs="Arial"/>
          <w:bCs/>
          <w:shd w:val="clear" w:color="auto" w:fill="FFFFFF"/>
        </w:rPr>
        <w:t xml:space="preserve"> či rodinným</w:t>
      </w:r>
      <w:r w:rsidR="00240DE1" w:rsidRPr="00CC52E4">
        <w:rPr>
          <w:rFonts w:cs="Arial"/>
          <w:bCs/>
          <w:shd w:val="clear" w:color="auto" w:fill="FFFFFF"/>
        </w:rPr>
        <w:t>, ale také se o n</w:t>
      </w:r>
      <w:r w:rsidR="00BF4E64" w:rsidRPr="00CC52E4">
        <w:rPr>
          <w:rFonts w:cs="Arial"/>
          <w:bCs/>
          <w:shd w:val="clear" w:color="auto" w:fill="FFFFFF"/>
        </w:rPr>
        <w:t>ich</w:t>
      </w:r>
      <w:r w:rsidR="00240DE1" w:rsidRPr="00CC52E4">
        <w:rPr>
          <w:rFonts w:cs="Arial"/>
          <w:bCs/>
          <w:shd w:val="clear" w:color="auto" w:fill="FFFFFF"/>
        </w:rPr>
        <w:t xml:space="preserve"> dá říct, že </w:t>
      </w:r>
      <w:r w:rsidR="00BF4E64" w:rsidRPr="00CC52E4">
        <w:rPr>
          <w:rFonts w:cs="Arial"/>
          <w:bCs/>
          <w:shd w:val="clear" w:color="auto" w:fill="FFFFFF"/>
        </w:rPr>
        <w:t>v nich spatřujeme</w:t>
      </w:r>
      <w:r w:rsidR="00240DE1" w:rsidRPr="00CC52E4">
        <w:rPr>
          <w:rFonts w:cs="Arial"/>
          <w:bCs/>
          <w:shd w:val="clear" w:color="auto" w:fill="FFFFFF"/>
        </w:rPr>
        <w:t xml:space="preserve"> určitou důvěryhodnost a ta je důležitým faktorem v</w:t>
      </w:r>
      <w:r w:rsidR="000A3610" w:rsidRPr="00CC52E4">
        <w:rPr>
          <w:rFonts w:cs="Arial"/>
          <w:bCs/>
          <w:shd w:val="clear" w:color="auto" w:fill="FFFFFF"/>
        </w:rPr>
        <w:t>e</w:t>
      </w:r>
      <w:r w:rsidR="009C465A" w:rsidRPr="00CC52E4">
        <w:rPr>
          <w:rFonts w:cs="Arial"/>
          <w:bCs/>
          <w:shd w:val="clear" w:color="auto" w:fill="FFFFFF"/>
        </w:rPr>
        <w:t> </w:t>
      </w:r>
      <w:r w:rsidR="000A3610" w:rsidRPr="00CC52E4">
        <w:rPr>
          <w:rFonts w:cs="Arial"/>
          <w:bCs/>
          <w:shd w:val="clear" w:color="auto" w:fill="FFFFFF"/>
        </w:rPr>
        <w:t>vy</w:t>
      </w:r>
      <w:r w:rsidRPr="00CC52E4">
        <w:rPr>
          <w:rFonts w:cs="Arial"/>
          <w:bCs/>
          <w:shd w:val="clear" w:color="auto" w:fill="FFFFFF"/>
        </w:rPr>
        <w:t>koná</w:t>
      </w:r>
      <w:r w:rsidR="000A3610" w:rsidRPr="00CC52E4">
        <w:rPr>
          <w:rFonts w:cs="Arial"/>
          <w:bCs/>
          <w:shd w:val="clear" w:color="auto" w:fill="FFFFFF"/>
        </w:rPr>
        <w:t>vá</w:t>
      </w:r>
      <w:r w:rsidRPr="00CC52E4">
        <w:rPr>
          <w:rFonts w:cs="Arial"/>
          <w:bCs/>
          <w:shd w:val="clear" w:color="auto" w:fill="FFFFFF"/>
        </w:rPr>
        <w:t>ní</w:t>
      </w:r>
      <w:r w:rsidR="009C465A" w:rsidRPr="00CC52E4">
        <w:rPr>
          <w:rFonts w:cs="Arial"/>
          <w:bCs/>
          <w:shd w:val="clear" w:color="auto" w:fill="FFFFFF"/>
        </w:rPr>
        <w:t xml:space="preserve"> rozhodnutí</w:t>
      </w:r>
      <w:r w:rsidR="003D7B05" w:rsidRPr="00CC52E4">
        <w:rPr>
          <w:rFonts w:cs="Arial"/>
          <w:bCs/>
          <w:shd w:val="clear" w:color="auto" w:fill="FFFFFF"/>
        </w:rPr>
        <w:t>.</w:t>
      </w:r>
      <w:r w:rsidR="00240DE1" w:rsidRPr="00CC52E4">
        <w:rPr>
          <w:rFonts w:cs="Arial"/>
          <w:bCs/>
          <w:shd w:val="clear" w:color="auto" w:fill="FFFFFF"/>
        </w:rPr>
        <w:t xml:space="preserve"> Důvěryhodná osoba je ta, co dodrží sliby</w:t>
      </w:r>
      <w:r w:rsidR="009C465A" w:rsidRPr="00CC52E4">
        <w:rPr>
          <w:rFonts w:cs="Arial"/>
          <w:bCs/>
          <w:shd w:val="clear" w:color="auto" w:fill="FFFFFF"/>
        </w:rPr>
        <w:t>, ať jsou pozitivní</w:t>
      </w:r>
      <w:r w:rsidR="004D0E3F" w:rsidRPr="00CC52E4">
        <w:rPr>
          <w:rFonts w:cs="Arial"/>
          <w:bCs/>
          <w:shd w:val="clear" w:color="auto" w:fill="FFFFFF"/>
        </w:rPr>
        <w:t>, např. zajištění ochrany,</w:t>
      </w:r>
      <w:r w:rsidR="009C465A" w:rsidRPr="00CC52E4">
        <w:rPr>
          <w:rFonts w:cs="Arial"/>
          <w:bCs/>
          <w:shd w:val="clear" w:color="auto" w:fill="FFFFFF"/>
        </w:rPr>
        <w:t xml:space="preserve"> nebo negativní</w:t>
      </w:r>
      <w:r w:rsidR="004D0E3F" w:rsidRPr="00CC52E4">
        <w:rPr>
          <w:rFonts w:cs="Arial"/>
          <w:bCs/>
          <w:shd w:val="clear" w:color="auto" w:fill="FFFFFF"/>
        </w:rPr>
        <w:t>,</w:t>
      </w:r>
      <w:r w:rsidR="009C465A" w:rsidRPr="00CC52E4">
        <w:rPr>
          <w:rFonts w:cs="Arial"/>
          <w:bCs/>
          <w:shd w:val="clear" w:color="auto" w:fill="FFFFFF"/>
        </w:rPr>
        <w:t xml:space="preserve"> např.</w:t>
      </w:r>
      <w:r w:rsidR="00240DE1" w:rsidRPr="00CC52E4">
        <w:rPr>
          <w:rFonts w:cs="Arial"/>
          <w:bCs/>
          <w:shd w:val="clear" w:color="auto" w:fill="FFFFFF"/>
        </w:rPr>
        <w:t xml:space="preserve"> hrozby </w:t>
      </w:r>
      <w:r w:rsidR="009A541F" w:rsidRPr="00CC52E4">
        <w:rPr>
          <w:rFonts w:cs="Arial"/>
        </w:rPr>
        <w:t xml:space="preserve">(Samuelson, Nordhaus </w:t>
      </w:r>
      <w:r w:rsidR="00240DE1" w:rsidRPr="00CC52E4">
        <w:rPr>
          <w:rFonts w:cs="Arial"/>
        </w:rPr>
        <w:t>2013, s. 199)</w:t>
      </w:r>
      <w:r w:rsidR="009C465A" w:rsidRPr="00CC52E4">
        <w:rPr>
          <w:rFonts w:cs="Arial"/>
        </w:rPr>
        <w:t>.</w:t>
      </w:r>
    </w:p>
    <w:p w:rsidR="001345B3" w:rsidRDefault="005E5F81" w:rsidP="007C4737">
      <w:pPr>
        <w:spacing w:after="0" w:line="360" w:lineRule="auto"/>
        <w:ind w:firstLine="709"/>
        <w:rPr>
          <w:rFonts w:cs="Arial"/>
          <w:bCs/>
          <w:shd w:val="clear" w:color="auto" w:fill="FFFFFF"/>
        </w:rPr>
      </w:pPr>
      <w:r w:rsidRPr="00CC52E4">
        <w:rPr>
          <w:rFonts w:cs="Arial"/>
          <w:bCs/>
          <w:shd w:val="clear" w:color="auto" w:fill="FFFFFF"/>
        </w:rPr>
        <w:t>V této práci se budu zabývat vz</w:t>
      </w:r>
      <w:r w:rsidR="00727122" w:rsidRPr="00CC52E4">
        <w:rPr>
          <w:rFonts w:cs="Arial"/>
          <w:bCs/>
          <w:shd w:val="clear" w:color="auto" w:fill="FFFFFF"/>
        </w:rPr>
        <w:t>tahem dvou proměnných: kooperací</w:t>
      </w:r>
      <w:r w:rsidRPr="00CC52E4">
        <w:rPr>
          <w:rFonts w:cs="Arial"/>
          <w:bCs/>
          <w:shd w:val="clear" w:color="auto" w:fill="FFFFFF"/>
        </w:rPr>
        <w:t xml:space="preserve"> a</w:t>
      </w:r>
      <w:r w:rsidR="00DB5F90" w:rsidRPr="00CC52E4">
        <w:rPr>
          <w:rFonts w:cs="Arial"/>
          <w:bCs/>
          <w:shd w:val="clear" w:color="auto" w:fill="FFFFFF"/>
        </w:rPr>
        <w:t xml:space="preserve"> právě</w:t>
      </w:r>
      <w:r w:rsidRPr="00CC52E4">
        <w:rPr>
          <w:rFonts w:cs="Arial"/>
          <w:bCs/>
          <w:shd w:val="clear" w:color="auto" w:fill="FFFFFF"/>
        </w:rPr>
        <w:t xml:space="preserve"> přátelství</w:t>
      </w:r>
      <w:r w:rsidR="00DB5F90" w:rsidRPr="00CC52E4">
        <w:rPr>
          <w:rFonts w:cs="Arial"/>
          <w:bCs/>
          <w:shd w:val="clear" w:color="auto" w:fill="FFFFFF"/>
        </w:rPr>
        <w:t>m</w:t>
      </w:r>
      <w:r w:rsidRPr="00CC52E4">
        <w:rPr>
          <w:rFonts w:cs="Arial"/>
          <w:bCs/>
          <w:shd w:val="clear" w:color="auto" w:fill="FFFFFF"/>
        </w:rPr>
        <w:t xml:space="preserve">. </w:t>
      </w:r>
      <w:r w:rsidR="007F744C" w:rsidRPr="00CC52E4">
        <w:rPr>
          <w:rFonts w:cs="Arial"/>
          <w:bCs/>
          <w:shd w:val="clear" w:color="auto" w:fill="FFFFFF"/>
        </w:rPr>
        <w:t>Cílem práce je</w:t>
      </w:r>
      <w:r w:rsidR="00BF4E64" w:rsidRPr="00CC52E4">
        <w:rPr>
          <w:rFonts w:cs="Arial"/>
          <w:bCs/>
          <w:shd w:val="clear" w:color="auto" w:fill="FFFFFF"/>
        </w:rPr>
        <w:t xml:space="preserve"> na základě dat </w:t>
      </w:r>
      <w:r w:rsidR="00901ABA" w:rsidRPr="00CC52E4">
        <w:rPr>
          <w:rFonts w:cs="Arial"/>
          <w:bCs/>
          <w:shd w:val="clear" w:color="auto" w:fill="FFFFFF"/>
        </w:rPr>
        <w:t>říci, jak významná je spolupráce přátel v hře veřejného dobra</w:t>
      </w:r>
      <w:r w:rsidR="001345B3">
        <w:rPr>
          <w:rFonts w:cs="Arial"/>
          <w:bCs/>
          <w:shd w:val="clear" w:color="auto" w:fill="FFFFFF"/>
        </w:rPr>
        <w:t xml:space="preserve"> a jak probíhá</w:t>
      </w:r>
      <w:r w:rsidR="00901ABA" w:rsidRPr="00CC52E4">
        <w:rPr>
          <w:rFonts w:cs="Arial"/>
          <w:bCs/>
          <w:shd w:val="clear" w:color="auto" w:fill="FFFFFF"/>
        </w:rPr>
        <w:t>. Čili zda</w:t>
      </w:r>
      <w:r w:rsidR="00BF4E64" w:rsidRPr="00CC52E4">
        <w:rPr>
          <w:rFonts w:cs="Arial"/>
          <w:bCs/>
          <w:shd w:val="clear" w:color="auto" w:fill="FFFFFF"/>
        </w:rPr>
        <w:t xml:space="preserve"> skupiny vyznačující se přátelskými vztahy, mají lepší </w:t>
      </w:r>
      <w:r w:rsidR="00901ABA" w:rsidRPr="00CC52E4">
        <w:rPr>
          <w:rFonts w:cs="Arial"/>
          <w:bCs/>
          <w:shd w:val="clear" w:color="auto" w:fill="FFFFFF"/>
        </w:rPr>
        <w:t>kooperaci</w:t>
      </w:r>
      <w:r w:rsidR="00BF4E64" w:rsidRPr="00CC52E4">
        <w:rPr>
          <w:rFonts w:cs="Arial"/>
          <w:bCs/>
          <w:shd w:val="clear" w:color="auto" w:fill="FFFFFF"/>
        </w:rPr>
        <w:t>, než ty se složením čistě z cizinců.</w:t>
      </w:r>
    </w:p>
    <w:p w:rsidR="00687A92" w:rsidRPr="00CC52E4" w:rsidRDefault="007F744C" w:rsidP="007C4737">
      <w:pPr>
        <w:spacing w:after="0" w:line="360" w:lineRule="auto"/>
        <w:ind w:firstLine="709"/>
        <w:rPr>
          <w:rFonts w:cs="Arial"/>
          <w:bCs/>
          <w:shd w:val="clear" w:color="auto" w:fill="FFFFFF"/>
        </w:rPr>
      </w:pPr>
      <w:r w:rsidRPr="00CC52E4">
        <w:rPr>
          <w:rFonts w:cs="Arial"/>
          <w:bCs/>
          <w:shd w:val="clear" w:color="auto" w:fill="FFFFFF"/>
        </w:rPr>
        <w:t xml:space="preserve"> </w:t>
      </w:r>
      <w:r w:rsidR="005E5F81" w:rsidRPr="00CC52E4">
        <w:rPr>
          <w:rFonts w:cs="Arial"/>
          <w:bCs/>
          <w:shd w:val="clear" w:color="auto" w:fill="FFFFFF"/>
        </w:rPr>
        <w:t>Nejdříve si představíme teorii skrývající se za experimentem veřejného dobra</w:t>
      </w:r>
      <w:r w:rsidR="005729E0" w:rsidRPr="00CC52E4">
        <w:rPr>
          <w:rFonts w:cs="Arial"/>
          <w:bCs/>
          <w:shd w:val="clear" w:color="auto" w:fill="FFFFFF"/>
        </w:rPr>
        <w:t xml:space="preserve"> se samotným experimentem</w:t>
      </w:r>
      <w:r w:rsidR="005E5F81" w:rsidRPr="00CC52E4">
        <w:rPr>
          <w:rFonts w:cs="Arial"/>
          <w:bCs/>
          <w:shd w:val="clear" w:color="auto" w:fill="FFFFFF"/>
        </w:rPr>
        <w:t xml:space="preserve"> a ke konci textu experiment zrealizujeme a koukneme se na jeho výsledky.</w:t>
      </w:r>
      <w:r w:rsidR="00687A92" w:rsidRPr="00CC52E4">
        <w:rPr>
          <w:rFonts w:cs="Arial"/>
          <w:bCs/>
          <w:shd w:val="clear" w:color="auto" w:fill="FFFFFF"/>
        </w:rPr>
        <w:t xml:space="preserve"> Do projektu jsem </w:t>
      </w:r>
      <w:r w:rsidR="002F6FCD" w:rsidRPr="00CC52E4">
        <w:rPr>
          <w:rFonts w:cs="Arial"/>
          <w:bCs/>
          <w:shd w:val="clear" w:color="auto" w:fill="FFFFFF"/>
        </w:rPr>
        <w:t xml:space="preserve">aktivně </w:t>
      </w:r>
      <w:r w:rsidR="00687A92" w:rsidRPr="00CC52E4">
        <w:rPr>
          <w:rFonts w:cs="Arial"/>
          <w:bCs/>
          <w:shd w:val="clear" w:color="auto" w:fill="FFFFFF"/>
        </w:rPr>
        <w:t xml:space="preserve">sháněla participanty a analyzovala jsem data z jejich rozhodování se v průběhu experimentu. Výsledky analýzy </w:t>
      </w:r>
      <w:r w:rsidR="002F6FCD" w:rsidRPr="00CC52E4">
        <w:rPr>
          <w:rFonts w:cs="Arial"/>
          <w:bCs/>
          <w:shd w:val="clear" w:color="auto" w:fill="FFFFFF"/>
        </w:rPr>
        <w:t>představím na závěr textu. Za celou tvorbu aplikace a jejího naprogramování vděčíme vedoucímu této práce panu doktoru Kalvasovi, který spustil na internetových serverech celou podobu praktického experimentu a postaral se o správné předání a čistění konečných dat.</w:t>
      </w:r>
    </w:p>
    <w:p w:rsidR="00100309" w:rsidRPr="00CC52E4" w:rsidRDefault="009C465A" w:rsidP="007C4737">
      <w:pPr>
        <w:spacing w:after="0" w:line="360" w:lineRule="auto"/>
        <w:ind w:firstLine="709"/>
        <w:rPr>
          <w:rFonts w:cs="Arial"/>
          <w:bCs/>
          <w:shd w:val="clear" w:color="auto" w:fill="FFFFFF"/>
        </w:rPr>
      </w:pPr>
      <w:r w:rsidRPr="00CC52E4">
        <w:rPr>
          <w:rFonts w:cs="Arial"/>
          <w:bCs/>
          <w:shd w:val="clear" w:color="auto" w:fill="FFFFFF"/>
        </w:rPr>
        <w:t>Takzvaná „</w:t>
      </w:r>
      <w:r w:rsidR="00DB5F90" w:rsidRPr="00CC52E4">
        <w:rPr>
          <w:rFonts w:cs="Arial"/>
          <w:bCs/>
          <w:shd w:val="clear" w:color="auto" w:fill="FFFFFF"/>
        </w:rPr>
        <w:t>Public-good game“ je v ekonomii oblíbeným modelem, jež nám snadno u</w:t>
      </w:r>
      <w:r w:rsidRPr="00CC52E4">
        <w:rPr>
          <w:rFonts w:cs="Arial"/>
          <w:bCs/>
          <w:shd w:val="clear" w:color="auto" w:fill="FFFFFF"/>
        </w:rPr>
        <w:t>káže</w:t>
      </w:r>
      <w:r w:rsidR="00DB5F90" w:rsidRPr="00CC52E4">
        <w:rPr>
          <w:rFonts w:cs="Arial"/>
          <w:bCs/>
          <w:shd w:val="clear" w:color="auto" w:fill="FFFFFF"/>
        </w:rPr>
        <w:t xml:space="preserve"> míru černého pasažerství i míru podmíněné spolupráce</w:t>
      </w:r>
      <w:r w:rsidR="005729E0" w:rsidRPr="00CC52E4">
        <w:rPr>
          <w:rFonts w:cs="Arial"/>
          <w:bCs/>
          <w:shd w:val="clear" w:color="auto" w:fill="FFFFFF"/>
        </w:rPr>
        <w:t xml:space="preserve">, proto jsem si ho </w:t>
      </w:r>
      <w:r w:rsidRPr="00CC52E4">
        <w:rPr>
          <w:rFonts w:cs="Arial"/>
          <w:bCs/>
          <w:shd w:val="clear" w:color="auto" w:fill="FFFFFF"/>
        </w:rPr>
        <w:t xml:space="preserve">i </w:t>
      </w:r>
      <w:r w:rsidR="005729E0" w:rsidRPr="00CC52E4">
        <w:rPr>
          <w:rFonts w:cs="Arial"/>
          <w:bCs/>
          <w:shd w:val="clear" w:color="auto" w:fill="FFFFFF"/>
        </w:rPr>
        <w:t>vybrala ke zkoumání, zda vztah založený na přátelství přispívá k samotné kooperaci</w:t>
      </w:r>
      <w:r w:rsidR="00DB5F90" w:rsidRPr="00CC52E4">
        <w:rPr>
          <w:rFonts w:cs="Arial"/>
          <w:bCs/>
          <w:shd w:val="clear" w:color="auto" w:fill="FFFFFF"/>
        </w:rPr>
        <w:t>.</w:t>
      </w:r>
      <w:r w:rsidR="0087733C" w:rsidRPr="00CC52E4">
        <w:rPr>
          <w:rFonts w:cs="Arial"/>
          <w:bCs/>
          <w:shd w:val="clear" w:color="auto" w:fill="FFFFFF"/>
        </w:rPr>
        <w:t xml:space="preserve"> Zmínili jsme, že solidarita ztratila status racionální taktiky, přesto předpokládám, že se jako taktika v experimentu objeví</w:t>
      </w:r>
      <w:r w:rsidR="00365EEB" w:rsidRPr="00CC52E4">
        <w:rPr>
          <w:rFonts w:cs="Arial"/>
          <w:bCs/>
          <w:shd w:val="clear" w:color="auto" w:fill="FFFFFF"/>
        </w:rPr>
        <w:t xml:space="preserve"> právě</w:t>
      </w:r>
      <w:r w:rsidR="0087733C" w:rsidRPr="00CC52E4">
        <w:rPr>
          <w:rFonts w:cs="Arial"/>
          <w:bCs/>
          <w:shd w:val="clear" w:color="auto" w:fill="FFFFFF"/>
        </w:rPr>
        <w:t xml:space="preserve"> uvnitř skupiny přátel.</w:t>
      </w:r>
    </w:p>
    <w:p w:rsidR="005E5F81" w:rsidRPr="00CC52E4" w:rsidRDefault="00100309" w:rsidP="00100309">
      <w:pPr>
        <w:overflowPunct/>
        <w:autoSpaceDE/>
        <w:autoSpaceDN/>
        <w:adjustRightInd/>
        <w:spacing w:after="200" w:line="276" w:lineRule="auto"/>
        <w:jc w:val="left"/>
        <w:textAlignment w:val="auto"/>
        <w:rPr>
          <w:rFonts w:cs="Arial"/>
          <w:bCs/>
          <w:shd w:val="clear" w:color="auto" w:fill="FFFFFF"/>
        </w:rPr>
      </w:pPr>
      <w:r w:rsidRPr="00CC52E4">
        <w:rPr>
          <w:rFonts w:cs="Arial"/>
          <w:bCs/>
          <w:shd w:val="clear" w:color="auto" w:fill="FFFFFF"/>
        </w:rPr>
        <w:lastRenderedPageBreak/>
        <w:br w:type="page"/>
      </w:r>
    </w:p>
    <w:p w:rsidR="00BE121B" w:rsidRPr="00CC52E4" w:rsidRDefault="001261CC" w:rsidP="007C4737">
      <w:pPr>
        <w:pStyle w:val="Nadpis1"/>
        <w:spacing w:after="240"/>
        <w:rPr>
          <w:rStyle w:val="Siln"/>
          <w:rFonts w:cs="Arial"/>
          <w:b/>
        </w:rPr>
      </w:pPr>
      <w:bookmarkStart w:id="1" w:name="_Toc70528718"/>
      <w:r w:rsidRPr="00CC52E4">
        <w:rPr>
          <w:rStyle w:val="Siln"/>
          <w:rFonts w:cs="Arial"/>
          <w:b/>
        </w:rPr>
        <w:lastRenderedPageBreak/>
        <w:t>2</w:t>
      </w:r>
      <w:r w:rsidRPr="00CC52E4">
        <w:rPr>
          <w:rStyle w:val="Siln"/>
          <w:rFonts w:cs="Arial"/>
          <w:b/>
        </w:rPr>
        <w:tab/>
      </w:r>
      <w:r w:rsidR="00BE121B" w:rsidRPr="00CC52E4">
        <w:rPr>
          <w:rStyle w:val="Siln"/>
          <w:rFonts w:cs="Arial"/>
          <w:b/>
        </w:rPr>
        <w:t>Teorie her</w:t>
      </w:r>
      <w:bookmarkEnd w:id="1"/>
    </w:p>
    <w:p w:rsidR="004C1E40" w:rsidRPr="00CC52E4" w:rsidRDefault="00603347" w:rsidP="007C4737">
      <w:pPr>
        <w:spacing w:after="0" w:line="360" w:lineRule="auto"/>
        <w:ind w:firstLine="709"/>
        <w:rPr>
          <w:rFonts w:eastAsiaTheme="majorEastAsia" w:cs="Arial"/>
        </w:rPr>
      </w:pPr>
      <w:r w:rsidRPr="00CC52E4">
        <w:rPr>
          <w:rFonts w:eastAsiaTheme="majorEastAsia" w:cs="Arial"/>
        </w:rPr>
        <w:t xml:space="preserve">Ve světě můžeme najít velké množství </w:t>
      </w:r>
      <w:r w:rsidR="005E6EF5" w:rsidRPr="00CC52E4">
        <w:rPr>
          <w:rFonts w:eastAsiaTheme="majorEastAsia" w:cs="Arial"/>
        </w:rPr>
        <w:t>příkladů</w:t>
      </w:r>
      <w:r w:rsidRPr="00CC52E4">
        <w:rPr>
          <w:rFonts w:eastAsiaTheme="majorEastAsia" w:cs="Arial"/>
        </w:rPr>
        <w:t xml:space="preserve"> lidský</w:t>
      </w:r>
      <w:r w:rsidR="005E6EF5" w:rsidRPr="00CC52E4">
        <w:rPr>
          <w:rFonts w:eastAsiaTheme="majorEastAsia" w:cs="Arial"/>
        </w:rPr>
        <w:t>ch</w:t>
      </w:r>
      <w:r w:rsidRPr="00CC52E4">
        <w:rPr>
          <w:rFonts w:eastAsiaTheme="majorEastAsia" w:cs="Arial"/>
        </w:rPr>
        <w:t xml:space="preserve"> konfliktů. </w:t>
      </w:r>
      <w:r w:rsidR="005E6EF5" w:rsidRPr="00CC52E4">
        <w:rPr>
          <w:rFonts w:eastAsiaTheme="majorEastAsia" w:cs="Arial"/>
        </w:rPr>
        <w:t xml:space="preserve"> </w:t>
      </w:r>
      <w:r w:rsidRPr="00CC52E4">
        <w:rPr>
          <w:rFonts w:eastAsiaTheme="majorEastAsia" w:cs="Arial"/>
        </w:rPr>
        <w:t xml:space="preserve">Negativní důsledky </w:t>
      </w:r>
      <w:r w:rsidR="00472F38" w:rsidRPr="00CC52E4">
        <w:rPr>
          <w:rFonts w:eastAsiaTheme="majorEastAsia" w:cs="Arial"/>
        </w:rPr>
        <w:t>mezistátních sporů</w:t>
      </w:r>
      <w:r w:rsidRPr="00CC52E4">
        <w:rPr>
          <w:rFonts w:eastAsiaTheme="majorEastAsia" w:cs="Arial"/>
        </w:rPr>
        <w:t xml:space="preserve"> i </w:t>
      </w:r>
      <w:r w:rsidR="00472F38" w:rsidRPr="00CC52E4">
        <w:rPr>
          <w:rFonts w:eastAsiaTheme="majorEastAsia" w:cs="Arial"/>
        </w:rPr>
        <w:t>znečišťování životního prostředí</w:t>
      </w:r>
      <w:r w:rsidRPr="00CC52E4">
        <w:rPr>
          <w:rFonts w:eastAsiaTheme="majorEastAsia" w:cs="Arial"/>
        </w:rPr>
        <w:t xml:space="preserve"> nás nutí přemýšlet nad </w:t>
      </w:r>
      <w:r w:rsidR="004C1E40" w:rsidRPr="00CC52E4">
        <w:rPr>
          <w:rFonts w:eastAsiaTheme="majorEastAsia" w:cs="Arial"/>
        </w:rPr>
        <w:t>způsobem</w:t>
      </w:r>
      <w:r w:rsidR="00591438" w:rsidRPr="00CC52E4">
        <w:rPr>
          <w:rFonts w:eastAsiaTheme="majorEastAsia" w:cs="Arial"/>
        </w:rPr>
        <w:t xml:space="preserve"> jejich</w:t>
      </w:r>
      <w:r w:rsidR="004C1E40" w:rsidRPr="00CC52E4">
        <w:rPr>
          <w:rFonts w:eastAsiaTheme="majorEastAsia" w:cs="Arial"/>
        </w:rPr>
        <w:t xml:space="preserve"> </w:t>
      </w:r>
      <w:r w:rsidRPr="00CC52E4">
        <w:rPr>
          <w:rFonts w:eastAsiaTheme="majorEastAsia" w:cs="Arial"/>
        </w:rPr>
        <w:t>vyře</w:t>
      </w:r>
      <w:r w:rsidR="00591438" w:rsidRPr="00CC52E4">
        <w:rPr>
          <w:rFonts w:eastAsiaTheme="majorEastAsia" w:cs="Arial"/>
        </w:rPr>
        <w:t>šení. J</w:t>
      </w:r>
      <w:r w:rsidRPr="00CC52E4">
        <w:rPr>
          <w:rFonts w:eastAsiaTheme="majorEastAsia" w:cs="Arial"/>
        </w:rPr>
        <w:t>ed</w:t>
      </w:r>
      <w:r w:rsidR="00591438" w:rsidRPr="00CC52E4">
        <w:rPr>
          <w:rFonts w:eastAsiaTheme="majorEastAsia" w:cs="Arial"/>
        </w:rPr>
        <w:t>en takový</w:t>
      </w:r>
      <w:r w:rsidRPr="00CC52E4">
        <w:rPr>
          <w:rFonts w:eastAsiaTheme="majorEastAsia" w:cs="Arial"/>
        </w:rPr>
        <w:t xml:space="preserve"> se naskytne, pokud s</w:t>
      </w:r>
      <w:r w:rsidR="00591438" w:rsidRPr="00CC52E4">
        <w:rPr>
          <w:rFonts w:eastAsiaTheme="majorEastAsia" w:cs="Arial"/>
        </w:rPr>
        <w:t>e zamyslíme nad lidskou spoluprá</w:t>
      </w:r>
      <w:r w:rsidRPr="00CC52E4">
        <w:rPr>
          <w:rFonts w:eastAsiaTheme="majorEastAsia" w:cs="Arial"/>
        </w:rPr>
        <w:t>cí. Kooperační strategie poskytuje jedincům možnost uzavření vynutitelných dohod</w:t>
      </w:r>
      <w:r w:rsidR="0023572A" w:rsidRPr="00CC52E4">
        <w:rPr>
          <w:rFonts w:eastAsiaTheme="majorEastAsia" w:cs="Arial"/>
        </w:rPr>
        <w:t xml:space="preserve"> a tím bychom jako lidstvo našli řešení k světovým </w:t>
      </w:r>
      <w:r w:rsidR="00472F38" w:rsidRPr="00CC52E4">
        <w:rPr>
          <w:rFonts w:eastAsiaTheme="majorEastAsia" w:cs="Arial"/>
        </w:rPr>
        <w:t>problémům</w:t>
      </w:r>
      <w:r w:rsidR="004C1E40" w:rsidRPr="00CC52E4">
        <w:rPr>
          <w:rFonts w:eastAsiaTheme="majorEastAsia" w:cs="Arial"/>
        </w:rPr>
        <w:t xml:space="preserve"> (Chvoj 2013, s. 18)</w:t>
      </w:r>
      <w:r w:rsidR="00472F38" w:rsidRPr="00CC52E4">
        <w:rPr>
          <w:rFonts w:eastAsiaTheme="majorEastAsia" w:cs="Arial"/>
        </w:rPr>
        <w:t>. Stačilo by se dohodnout</w:t>
      </w:r>
      <w:r w:rsidR="004C1E40" w:rsidRPr="00CC52E4">
        <w:rPr>
          <w:rFonts w:eastAsiaTheme="majorEastAsia" w:cs="Arial"/>
        </w:rPr>
        <w:t xml:space="preserve">, spojit své síly a </w:t>
      </w:r>
      <w:r w:rsidR="0062523D" w:rsidRPr="00CC52E4">
        <w:rPr>
          <w:rFonts w:eastAsiaTheme="majorEastAsia" w:cs="Arial"/>
        </w:rPr>
        <w:t>přistoupit k jednání.</w:t>
      </w:r>
      <w:r w:rsidR="004C1E40" w:rsidRPr="00CC52E4">
        <w:rPr>
          <w:rFonts w:eastAsiaTheme="majorEastAsia" w:cs="Arial"/>
        </w:rPr>
        <w:t xml:space="preserve"> </w:t>
      </w:r>
      <w:r w:rsidR="0062523D" w:rsidRPr="00CC52E4">
        <w:rPr>
          <w:rFonts w:eastAsiaTheme="majorEastAsia" w:cs="Arial"/>
        </w:rPr>
        <w:t xml:space="preserve">Ovšem </w:t>
      </w:r>
      <w:r w:rsidR="004C1E40" w:rsidRPr="00CC52E4">
        <w:rPr>
          <w:rFonts w:eastAsiaTheme="majorEastAsia" w:cs="Arial"/>
        </w:rPr>
        <w:t>v praxi se tak neděje</w:t>
      </w:r>
      <w:r w:rsidRPr="00CC52E4">
        <w:rPr>
          <w:rFonts w:eastAsiaTheme="majorEastAsia" w:cs="Arial"/>
        </w:rPr>
        <w:t xml:space="preserve">. </w:t>
      </w:r>
    </w:p>
    <w:p w:rsidR="00A308A6" w:rsidRPr="00CC52E4" w:rsidRDefault="004C1E40" w:rsidP="007C4737">
      <w:pPr>
        <w:spacing w:after="0" w:line="360" w:lineRule="auto"/>
        <w:ind w:firstLine="709"/>
        <w:rPr>
          <w:rFonts w:eastAsiaTheme="majorEastAsia" w:cs="Arial"/>
        </w:rPr>
      </w:pPr>
      <w:r w:rsidRPr="00CC52E4">
        <w:rPr>
          <w:rFonts w:eastAsiaTheme="majorEastAsia" w:cs="Arial"/>
        </w:rPr>
        <w:t xml:space="preserve">V přírodě je zcela </w:t>
      </w:r>
      <w:r w:rsidR="008C320F" w:rsidRPr="00CC52E4">
        <w:rPr>
          <w:rFonts w:eastAsiaTheme="majorEastAsia" w:cs="Arial"/>
        </w:rPr>
        <w:t>normální</w:t>
      </w:r>
      <w:r w:rsidR="0023572A" w:rsidRPr="00CC52E4">
        <w:rPr>
          <w:rFonts w:eastAsiaTheme="majorEastAsia" w:cs="Arial"/>
        </w:rPr>
        <w:t xml:space="preserve"> a častá situace, kdy tvor musí soupeřit s jiným tvorem </w:t>
      </w:r>
      <w:r w:rsidRPr="00CC52E4">
        <w:rPr>
          <w:rFonts w:eastAsiaTheme="majorEastAsia" w:cs="Arial"/>
        </w:rPr>
        <w:t>(</w:t>
      </w:r>
      <w:r w:rsidR="0023572A" w:rsidRPr="00CC52E4">
        <w:rPr>
          <w:rFonts w:eastAsiaTheme="majorEastAsia" w:cs="Arial"/>
        </w:rPr>
        <w:t>nebo přírodou</w:t>
      </w:r>
      <w:r w:rsidRPr="00CC52E4">
        <w:rPr>
          <w:rFonts w:eastAsiaTheme="majorEastAsia" w:cs="Arial"/>
        </w:rPr>
        <w:t>)</w:t>
      </w:r>
      <w:r w:rsidR="0023572A" w:rsidRPr="00CC52E4">
        <w:rPr>
          <w:rFonts w:eastAsiaTheme="majorEastAsia" w:cs="Arial"/>
        </w:rPr>
        <w:t xml:space="preserve"> o své blaho, tedy kooperace zde není běžná. Předpokládali bychom, že to stejné zpozorujeme i v naší společnosti, ale je</w:t>
      </w:r>
      <w:r w:rsidR="00472F38" w:rsidRPr="00CC52E4">
        <w:rPr>
          <w:rFonts w:eastAsiaTheme="majorEastAsia" w:cs="Arial"/>
        </w:rPr>
        <w:t xml:space="preserve"> až</w:t>
      </w:r>
      <w:r w:rsidR="0023572A" w:rsidRPr="00CC52E4">
        <w:rPr>
          <w:rFonts w:eastAsiaTheme="majorEastAsia" w:cs="Arial"/>
        </w:rPr>
        <w:t xml:space="preserve"> překvapivé, jak moc jsme kooperativní. Jako bytost</w:t>
      </w:r>
      <w:r w:rsidR="00AD72CD" w:rsidRPr="00CC52E4">
        <w:rPr>
          <w:rFonts w:eastAsiaTheme="majorEastAsia" w:cs="Arial"/>
        </w:rPr>
        <w:t>i společensky zaměřené</w:t>
      </w:r>
      <w:r w:rsidR="0023572A" w:rsidRPr="00CC52E4">
        <w:rPr>
          <w:rFonts w:eastAsiaTheme="majorEastAsia" w:cs="Arial"/>
        </w:rPr>
        <w:t>, navazujeme vztahy s druhými a socializujeme se.</w:t>
      </w:r>
      <w:r w:rsidR="00DE5A8D" w:rsidRPr="00CC52E4">
        <w:rPr>
          <w:rFonts w:eastAsiaTheme="majorEastAsia" w:cs="Arial"/>
        </w:rPr>
        <w:t xml:space="preserve"> Otázkou tedy není, proč nejsme schopni vyřešit tak velký problém</w:t>
      </w:r>
      <w:r w:rsidR="00472F38" w:rsidRPr="00CC52E4">
        <w:rPr>
          <w:rFonts w:eastAsiaTheme="majorEastAsia" w:cs="Arial"/>
        </w:rPr>
        <w:t xml:space="preserve"> týkající se celé planety</w:t>
      </w:r>
      <w:r w:rsidR="00DE5A8D" w:rsidRPr="00CC52E4">
        <w:rPr>
          <w:rFonts w:eastAsiaTheme="majorEastAsia" w:cs="Arial"/>
        </w:rPr>
        <w:t xml:space="preserve"> pouhou kooperací všech společností</w:t>
      </w:r>
      <w:r w:rsidR="00D76A73" w:rsidRPr="00CC52E4">
        <w:rPr>
          <w:rFonts w:eastAsiaTheme="majorEastAsia" w:cs="Arial"/>
        </w:rPr>
        <w:t xml:space="preserve"> a národů</w:t>
      </w:r>
      <w:r w:rsidR="00DE5A8D" w:rsidRPr="00CC52E4">
        <w:rPr>
          <w:rFonts w:eastAsiaTheme="majorEastAsia" w:cs="Arial"/>
        </w:rPr>
        <w:t>, ale proč vůbec spolupracujeme.</w:t>
      </w:r>
    </w:p>
    <w:p w:rsidR="0023572A" w:rsidRPr="00CC52E4" w:rsidRDefault="0023572A" w:rsidP="007C4737">
      <w:pPr>
        <w:spacing w:after="0" w:line="360" w:lineRule="auto"/>
        <w:ind w:firstLine="709"/>
        <w:rPr>
          <w:rFonts w:eastAsiaTheme="majorEastAsia" w:cs="Arial"/>
        </w:rPr>
      </w:pPr>
      <w:r w:rsidRPr="00CC52E4">
        <w:rPr>
          <w:rFonts w:eastAsiaTheme="majorEastAsia" w:cs="Arial"/>
        </w:rPr>
        <w:t>Teorie her je</w:t>
      </w:r>
      <w:r w:rsidR="00A72937" w:rsidRPr="00CC52E4">
        <w:rPr>
          <w:rFonts w:eastAsiaTheme="majorEastAsia" w:cs="Arial"/>
        </w:rPr>
        <w:t xml:space="preserve"> matematicko-</w:t>
      </w:r>
      <w:r w:rsidR="00DE5A8D" w:rsidRPr="00CC52E4">
        <w:rPr>
          <w:rFonts w:eastAsiaTheme="majorEastAsia" w:cs="Arial"/>
        </w:rPr>
        <w:t>ekonomická</w:t>
      </w:r>
      <w:r w:rsidR="00A72937" w:rsidRPr="00CC52E4">
        <w:rPr>
          <w:rFonts w:eastAsiaTheme="majorEastAsia" w:cs="Arial"/>
        </w:rPr>
        <w:t xml:space="preserve"> disciplína, zabývající se konfliktními situacemi a strategiemi hráčů, u kterých se snaží předvídat jejich chování (Kruml 2018, s. 7). Nebo se na ní můžeme podívat jako </w:t>
      </w:r>
      <w:r w:rsidR="00467081" w:rsidRPr="00CC52E4">
        <w:rPr>
          <w:rFonts w:eastAsiaTheme="majorEastAsia" w:cs="Arial"/>
        </w:rPr>
        <w:t>na matematický nástroj, který teoretickou ma</w:t>
      </w:r>
      <w:r w:rsidR="00DE5A8D" w:rsidRPr="00CC52E4">
        <w:rPr>
          <w:rFonts w:eastAsiaTheme="majorEastAsia" w:cs="Arial"/>
        </w:rPr>
        <w:t>tema</w:t>
      </w:r>
      <w:r w:rsidR="00467081" w:rsidRPr="00CC52E4">
        <w:rPr>
          <w:rFonts w:eastAsiaTheme="majorEastAsia" w:cs="Arial"/>
        </w:rPr>
        <w:t xml:space="preserve">tikou pomáhá v rozhodnutí nad každodenními problémy ze všedního </w:t>
      </w:r>
      <w:r w:rsidR="0070314A" w:rsidRPr="00CC52E4">
        <w:rPr>
          <w:rFonts w:eastAsiaTheme="majorEastAsia" w:cs="Arial"/>
        </w:rPr>
        <w:t>života, bez něhož se neobejdeme</w:t>
      </w:r>
      <w:r w:rsidR="00467081" w:rsidRPr="00CC52E4">
        <w:rPr>
          <w:rFonts w:eastAsiaTheme="majorEastAsia" w:cs="Arial"/>
        </w:rPr>
        <w:t xml:space="preserve"> (Chvoj 2013, s. 15).</w:t>
      </w:r>
      <w:r w:rsidR="008173FF" w:rsidRPr="00CC52E4">
        <w:rPr>
          <w:rFonts w:eastAsiaTheme="majorEastAsia" w:cs="Arial"/>
        </w:rPr>
        <w:t xml:space="preserve"> Na základě těchto dvou definic</w:t>
      </w:r>
      <w:r w:rsidR="005E6EF5" w:rsidRPr="00CC52E4">
        <w:rPr>
          <w:rFonts w:eastAsiaTheme="majorEastAsia" w:cs="Arial"/>
        </w:rPr>
        <w:t xml:space="preserve"> si navíc</w:t>
      </w:r>
      <w:r w:rsidR="008173FF" w:rsidRPr="00CC52E4">
        <w:rPr>
          <w:rFonts w:eastAsiaTheme="majorEastAsia" w:cs="Arial"/>
        </w:rPr>
        <w:t xml:space="preserve"> můžeme o teorii her říci následující:</w:t>
      </w:r>
      <w:r w:rsidR="00826BD9" w:rsidRPr="00CC52E4">
        <w:rPr>
          <w:rFonts w:eastAsiaTheme="majorEastAsia" w:cs="Arial"/>
        </w:rPr>
        <w:t xml:space="preserve"> hráč si vybere takovou strategii, u níž očekává úspěch i za předpokladu, že </w:t>
      </w:r>
      <w:r w:rsidR="00AD72CD" w:rsidRPr="00CC52E4">
        <w:rPr>
          <w:rFonts w:eastAsiaTheme="majorEastAsia" w:cs="Arial"/>
        </w:rPr>
        <w:t>jeho soupeř vybere tu svou, která se řídí stejnými zásadami</w:t>
      </w:r>
      <w:r w:rsidR="00826BD9" w:rsidRPr="00CC52E4">
        <w:rPr>
          <w:rFonts w:eastAsiaTheme="majorEastAsia" w:cs="Arial"/>
        </w:rPr>
        <w:t xml:space="preserve">. </w:t>
      </w:r>
      <w:r w:rsidR="00AD72CD" w:rsidRPr="00CC52E4">
        <w:rPr>
          <w:rFonts w:eastAsiaTheme="majorEastAsia" w:cs="Arial"/>
        </w:rPr>
        <w:t>Teorie</w:t>
      </w:r>
      <w:r w:rsidR="00D76A73" w:rsidRPr="00CC52E4">
        <w:rPr>
          <w:rFonts w:eastAsiaTheme="majorEastAsia" w:cs="Arial"/>
        </w:rPr>
        <w:t xml:space="preserve"> her</w:t>
      </w:r>
      <w:r w:rsidR="00240DE1" w:rsidRPr="00CC52E4">
        <w:rPr>
          <w:rFonts w:eastAsiaTheme="majorEastAsia" w:cs="Arial"/>
        </w:rPr>
        <w:t xml:space="preserve"> pronikla do ekonomického i společenského života. D</w:t>
      </w:r>
      <w:r w:rsidR="00D76A73" w:rsidRPr="00CC52E4">
        <w:rPr>
          <w:rFonts w:eastAsiaTheme="majorEastAsia" w:cs="Arial"/>
        </w:rPr>
        <w:t>á</w:t>
      </w:r>
      <w:r w:rsidR="0070314A" w:rsidRPr="00CC52E4">
        <w:rPr>
          <w:rFonts w:eastAsiaTheme="majorEastAsia" w:cs="Arial"/>
        </w:rPr>
        <w:t xml:space="preserve"> </w:t>
      </w:r>
      <w:r w:rsidR="00240DE1" w:rsidRPr="00CC52E4">
        <w:rPr>
          <w:rFonts w:eastAsiaTheme="majorEastAsia" w:cs="Arial"/>
        </w:rPr>
        <w:t xml:space="preserve">se jí </w:t>
      </w:r>
      <w:r w:rsidR="0070314A" w:rsidRPr="00CC52E4">
        <w:rPr>
          <w:rFonts w:eastAsiaTheme="majorEastAsia" w:cs="Arial"/>
        </w:rPr>
        <w:t>vysvětlit i nákup v obchodě, kde se rozhodujeme na</w:t>
      </w:r>
      <w:r w:rsidR="00D76A73" w:rsidRPr="00CC52E4">
        <w:rPr>
          <w:rFonts w:eastAsiaTheme="majorEastAsia" w:cs="Arial"/>
        </w:rPr>
        <w:t>d</w:t>
      </w:r>
      <w:r w:rsidR="0070314A" w:rsidRPr="00CC52E4">
        <w:rPr>
          <w:rFonts w:eastAsiaTheme="majorEastAsia" w:cs="Arial"/>
        </w:rPr>
        <w:t xml:space="preserve"> více značkami stejného </w:t>
      </w:r>
      <w:r w:rsidR="00D76A73" w:rsidRPr="00CC52E4">
        <w:rPr>
          <w:rFonts w:eastAsiaTheme="majorEastAsia" w:cs="Arial"/>
        </w:rPr>
        <w:t>produktu</w:t>
      </w:r>
      <w:r w:rsidR="0070314A" w:rsidRPr="00CC52E4">
        <w:rPr>
          <w:rFonts w:eastAsiaTheme="majorEastAsia" w:cs="Arial"/>
        </w:rPr>
        <w:t>. Poté</w:t>
      </w:r>
      <w:r w:rsidR="000F0784" w:rsidRPr="00CC52E4">
        <w:rPr>
          <w:rFonts w:eastAsiaTheme="majorEastAsia" w:cs="Arial"/>
        </w:rPr>
        <w:t>,</w:t>
      </w:r>
      <w:r w:rsidR="0070314A" w:rsidRPr="00CC52E4">
        <w:rPr>
          <w:rFonts w:eastAsiaTheme="majorEastAsia" w:cs="Arial"/>
        </w:rPr>
        <w:t xml:space="preserve"> co si jeden </w:t>
      </w:r>
      <w:r w:rsidR="0070314A" w:rsidRPr="00CC52E4">
        <w:rPr>
          <w:rFonts w:eastAsiaTheme="majorEastAsia" w:cs="Arial"/>
        </w:rPr>
        <w:lastRenderedPageBreak/>
        <w:t xml:space="preserve">produkt </w:t>
      </w:r>
      <w:r w:rsidR="00561B5F" w:rsidRPr="00CC52E4">
        <w:rPr>
          <w:rFonts w:eastAsiaTheme="majorEastAsia" w:cs="Arial"/>
        </w:rPr>
        <w:t>vybereme, existuje</w:t>
      </w:r>
      <w:r w:rsidR="0070314A" w:rsidRPr="00CC52E4">
        <w:rPr>
          <w:rFonts w:eastAsiaTheme="majorEastAsia" w:cs="Arial"/>
        </w:rPr>
        <w:t xml:space="preserve"> logické vysvětlení naší koupě, opírající se o naše předchozí </w:t>
      </w:r>
      <w:r w:rsidR="00561B5F" w:rsidRPr="00CC52E4">
        <w:rPr>
          <w:rFonts w:eastAsiaTheme="majorEastAsia" w:cs="Arial"/>
        </w:rPr>
        <w:t>zkušenosti, sociální vztahy a ekonomickou situaci. (Chvoj 2013, s. 26).</w:t>
      </w:r>
    </w:p>
    <w:p w:rsidR="00DE5A8D" w:rsidRPr="00CC52E4" w:rsidRDefault="00DE5A8D" w:rsidP="007C4737">
      <w:pPr>
        <w:spacing w:after="0" w:line="360" w:lineRule="auto"/>
        <w:ind w:firstLine="709"/>
        <w:rPr>
          <w:rFonts w:eastAsiaTheme="majorEastAsia" w:cs="Arial"/>
        </w:rPr>
      </w:pPr>
      <w:r w:rsidRPr="00CC52E4">
        <w:rPr>
          <w:rFonts w:eastAsiaTheme="majorEastAsia" w:cs="Arial"/>
        </w:rPr>
        <w:t xml:space="preserve">Hlavní pojmy, které si definujeme, se opakují napříč různými kategoriemi her. Patří k nim: </w:t>
      </w:r>
      <w:r w:rsidRPr="00CC52E4">
        <w:rPr>
          <w:rFonts w:eastAsiaTheme="majorEastAsia" w:cs="Arial"/>
          <w:i/>
        </w:rPr>
        <w:t xml:space="preserve">hra, hráči, strategie </w:t>
      </w:r>
      <w:r w:rsidRPr="00CC52E4">
        <w:rPr>
          <w:rFonts w:eastAsiaTheme="majorEastAsia" w:cs="Arial"/>
        </w:rPr>
        <w:t>a</w:t>
      </w:r>
      <w:r w:rsidRPr="00CC52E4">
        <w:rPr>
          <w:rFonts w:eastAsiaTheme="majorEastAsia" w:cs="Arial"/>
          <w:i/>
        </w:rPr>
        <w:t xml:space="preserve"> výplata</w:t>
      </w:r>
      <w:r w:rsidRPr="00CC52E4">
        <w:rPr>
          <w:rFonts w:eastAsiaTheme="majorEastAsia" w:cs="Arial"/>
        </w:rPr>
        <w:t xml:space="preserve">. </w:t>
      </w:r>
      <w:r w:rsidR="0070314A" w:rsidRPr="00CC52E4">
        <w:rPr>
          <w:rFonts w:eastAsiaTheme="majorEastAsia" w:cs="Arial"/>
        </w:rPr>
        <w:t>V každé situaci tyto pojmy mohou prezentovat jiné vymezení. Různé typy hráčů hrají hru s řadou pravidel. Musí si volit strategie, které se ve hře vyhodnotí a podle úspěchu je hráč schopný získat výplatu (Chvoj 2013, s. 15).</w:t>
      </w:r>
      <w:r w:rsidR="00162333" w:rsidRPr="00CC52E4">
        <w:rPr>
          <w:rFonts w:eastAsiaTheme="majorEastAsia" w:cs="Arial"/>
        </w:rPr>
        <w:t xml:space="preserve"> Abychom mohli pokračovat dále v </w:t>
      </w:r>
      <w:r w:rsidR="00DC5456" w:rsidRPr="00CC52E4">
        <w:rPr>
          <w:rFonts w:eastAsiaTheme="majorEastAsia" w:cs="Arial"/>
        </w:rPr>
        <w:t>textu</w:t>
      </w:r>
      <w:r w:rsidR="00162333" w:rsidRPr="00CC52E4">
        <w:rPr>
          <w:rFonts w:eastAsiaTheme="majorEastAsia" w:cs="Arial"/>
        </w:rPr>
        <w:t>, musíme znát teoretický podklad ke hrám a strategií.</w:t>
      </w:r>
    </w:p>
    <w:p w:rsidR="00561B5F" w:rsidRPr="00CC52E4" w:rsidRDefault="00561B5F" w:rsidP="007C4737">
      <w:pPr>
        <w:pStyle w:val="Nadpis2"/>
        <w:spacing w:after="240" w:line="360" w:lineRule="auto"/>
        <w:rPr>
          <w:rFonts w:cs="Arial"/>
        </w:rPr>
      </w:pPr>
      <w:bookmarkStart w:id="2" w:name="_Toc70528719"/>
      <w:r w:rsidRPr="00CC52E4">
        <w:rPr>
          <w:rFonts w:cs="Arial"/>
        </w:rPr>
        <w:t>2.1 Klasifikace her</w:t>
      </w:r>
      <w:bookmarkEnd w:id="2"/>
    </w:p>
    <w:p w:rsidR="00561B5F" w:rsidRPr="00CC52E4" w:rsidRDefault="00561B5F" w:rsidP="007C4737">
      <w:pPr>
        <w:spacing w:after="0" w:line="360" w:lineRule="auto"/>
        <w:ind w:firstLine="709"/>
        <w:rPr>
          <w:rFonts w:eastAsiaTheme="majorEastAsia" w:cs="Arial"/>
        </w:rPr>
      </w:pPr>
      <w:r w:rsidRPr="00CC52E4">
        <w:rPr>
          <w:rFonts w:eastAsiaTheme="majorEastAsia" w:cs="Arial"/>
        </w:rPr>
        <w:t xml:space="preserve">Pro potřeby této práce a výzkumu si ukážeme </w:t>
      </w:r>
      <w:r w:rsidR="00D13F74" w:rsidRPr="00CC52E4">
        <w:rPr>
          <w:rFonts w:eastAsiaTheme="majorEastAsia" w:cs="Arial"/>
        </w:rPr>
        <w:t xml:space="preserve">kategorie her, které souvisí s naším tématem. Nejdříve hru můžeme rozdělit podle proměnné, zda hráči spolu kooperují či ne. </w:t>
      </w:r>
      <w:r w:rsidR="00E9532C" w:rsidRPr="00CC52E4">
        <w:rPr>
          <w:rFonts w:eastAsiaTheme="majorEastAsia" w:cs="Arial"/>
        </w:rPr>
        <w:t xml:space="preserve">Jestliže je hra nekooperativní, znamená to, že hráči nemají možnost uzavřít dohodu, kterou by druhá strana musela dodržet (Chvoj 2013, s. 18). </w:t>
      </w:r>
    </w:p>
    <w:p w:rsidR="00E9532C" w:rsidRPr="00CC52E4" w:rsidRDefault="00E9532C" w:rsidP="007C4737">
      <w:pPr>
        <w:spacing w:after="0" w:line="360" w:lineRule="auto"/>
        <w:ind w:firstLine="709"/>
        <w:rPr>
          <w:rFonts w:eastAsiaTheme="majorEastAsia" w:cs="Arial"/>
        </w:rPr>
      </w:pPr>
      <w:r w:rsidRPr="00CC52E4">
        <w:rPr>
          <w:rFonts w:eastAsiaTheme="majorEastAsia" w:cs="Arial"/>
        </w:rPr>
        <w:t>Více</w:t>
      </w:r>
      <w:r w:rsidR="007918CC" w:rsidRPr="00CC52E4">
        <w:rPr>
          <w:rFonts w:eastAsiaTheme="majorEastAsia" w:cs="Arial"/>
        </w:rPr>
        <w:t xml:space="preserve"> </w:t>
      </w:r>
      <w:r w:rsidRPr="00CC52E4">
        <w:rPr>
          <w:rFonts w:eastAsiaTheme="majorEastAsia" w:cs="Arial"/>
        </w:rPr>
        <w:t>kolová hra se od jednokolové liší tím, že je hráči umožněno měnit své strategie před každým kolem. Logicky uvažující hráč musí dopředu počítat s hrozbou msty od poškozených hráčů z předchozího kola</w:t>
      </w:r>
      <w:r w:rsidR="007918CC" w:rsidRPr="00CC52E4">
        <w:rPr>
          <w:rFonts w:eastAsiaTheme="majorEastAsia" w:cs="Arial"/>
        </w:rPr>
        <w:t>. Je dobré</w:t>
      </w:r>
      <w:r w:rsidR="00AD72CD" w:rsidRPr="00CC52E4">
        <w:rPr>
          <w:rFonts w:eastAsiaTheme="majorEastAsia" w:cs="Arial"/>
        </w:rPr>
        <w:t xml:space="preserve"> si říci, že poslední kolo toho</w:t>
      </w:r>
      <w:r w:rsidR="007918CC" w:rsidRPr="00CC52E4">
        <w:rPr>
          <w:rFonts w:eastAsiaTheme="majorEastAsia" w:cs="Arial"/>
        </w:rPr>
        <w:t xml:space="preserve">to typu hry je pro </w:t>
      </w:r>
      <w:r w:rsidR="009D1803" w:rsidRPr="00CC52E4">
        <w:rPr>
          <w:rFonts w:eastAsiaTheme="majorEastAsia" w:cs="Arial"/>
        </w:rPr>
        <w:t>hráče podobné ve volbě strategií jako u jednokolové hry, kdy jejím</w:t>
      </w:r>
      <w:r w:rsidR="007918CC" w:rsidRPr="00CC52E4">
        <w:rPr>
          <w:rFonts w:eastAsiaTheme="majorEastAsia" w:cs="Arial"/>
        </w:rPr>
        <w:t> cílem</w:t>
      </w:r>
      <w:r w:rsidR="009D1803" w:rsidRPr="00CC52E4">
        <w:rPr>
          <w:rFonts w:eastAsiaTheme="majorEastAsia" w:cs="Arial"/>
        </w:rPr>
        <w:t xml:space="preserve"> je</w:t>
      </w:r>
      <w:r w:rsidR="007918CC" w:rsidRPr="00CC52E4">
        <w:rPr>
          <w:rFonts w:eastAsiaTheme="majorEastAsia" w:cs="Arial"/>
        </w:rPr>
        <w:t xml:space="preserve"> získání</w:t>
      </w:r>
      <w:r w:rsidR="009D1803" w:rsidRPr="00CC52E4">
        <w:rPr>
          <w:rFonts w:eastAsiaTheme="majorEastAsia" w:cs="Arial"/>
        </w:rPr>
        <w:t xml:space="preserve"> </w:t>
      </w:r>
      <w:r w:rsidR="007918CC" w:rsidRPr="00CC52E4">
        <w:rPr>
          <w:rFonts w:eastAsiaTheme="majorEastAsia" w:cs="Arial"/>
        </w:rPr>
        <w:t xml:space="preserve">co největšího zisku </w:t>
      </w:r>
      <w:r w:rsidRPr="00CC52E4">
        <w:rPr>
          <w:rFonts w:eastAsiaTheme="majorEastAsia" w:cs="Arial"/>
        </w:rPr>
        <w:t>(Chvoj 2013, s. 18)</w:t>
      </w:r>
      <w:r w:rsidR="007918CC" w:rsidRPr="00CC52E4">
        <w:rPr>
          <w:rFonts w:eastAsiaTheme="majorEastAsia" w:cs="Arial"/>
        </w:rPr>
        <w:t xml:space="preserve">. </w:t>
      </w:r>
    </w:p>
    <w:p w:rsidR="007918CC" w:rsidRPr="00CC52E4" w:rsidRDefault="007918CC" w:rsidP="007C4737">
      <w:pPr>
        <w:spacing w:after="0" w:line="360" w:lineRule="auto"/>
        <w:ind w:firstLine="709"/>
        <w:rPr>
          <w:rFonts w:eastAsiaTheme="majorEastAsia" w:cs="Arial"/>
        </w:rPr>
      </w:pPr>
      <w:r w:rsidRPr="00CC52E4">
        <w:rPr>
          <w:rFonts w:eastAsiaTheme="majorEastAsia" w:cs="Arial"/>
        </w:rPr>
        <w:t>Hra s nenulovým součtem se vyznačuje nejistotou konečné částky výplat všech hráčů</w:t>
      </w:r>
      <w:r w:rsidR="00B74B89" w:rsidRPr="00CC52E4">
        <w:rPr>
          <w:rFonts w:eastAsiaTheme="majorEastAsia" w:cs="Arial"/>
        </w:rPr>
        <w:t>, tedy není dopředu jednoznačně daná</w:t>
      </w:r>
      <w:r w:rsidRPr="00CC52E4">
        <w:rPr>
          <w:rFonts w:eastAsiaTheme="majorEastAsia" w:cs="Arial"/>
        </w:rPr>
        <w:t xml:space="preserve"> (Chvoj 2013, s. 18).</w:t>
      </w:r>
    </w:p>
    <w:p w:rsidR="001D7389" w:rsidRPr="00CC52E4" w:rsidRDefault="00B74B89" w:rsidP="007C4737">
      <w:pPr>
        <w:spacing w:after="0" w:line="360" w:lineRule="auto"/>
        <w:ind w:firstLine="709"/>
        <w:rPr>
          <w:rFonts w:eastAsiaTheme="majorEastAsia" w:cs="Arial"/>
        </w:rPr>
      </w:pPr>
      <w:r w:rsidRPr="00CC52E4">
        <w:rPr>
          <w:rFonts w:eastAsiaTheme="majorEastAsia" w:cs="Arial"/>
        </w:rPr>
        <w:t>Hry s částečnou informací neposkytují hráči všechny dostupné prvky hry</w:t>
      </w:r>
      <w:r w:rsidR="0092265E" w:rsidRPr="00CC52E4">
        <w:rPr>
          <w:rFonts w:eastAsiaTheme="majorEastAsia" w:cs="Arial"/>
        </w:rPr>
        <w:t xml:space="preserve"> (např. počet soupeřů, dobu trvaní, všechna pravidla, …)</w:t>
      </w:r>
      <w:r w:rsidRPr="00CC52E4">
        <w:rPr>
          <w:rFonts w:eastAsiaTheme="majorEastAsia" w:cs="Arial"/>
        </w:rPr>
        <w:t>. Pokud se hr</w:t>
      </w:r>
      <w:r w:rsidR="00D44BFF" w:rsidRPr="00CC52E4">
        <w:rPr>
          <w:rFonts w:eastAsiaTheme="majorEastAsia" w:cs="Arial"/>
        </w:rPr>
        <w:t>áč pokusí získat informace</w:t>
      </w:r>
      <w:r w:rsidRPr="00CC52E4">
        <w:rPr>
          <w:rFonts w:eastAsiaTheme="majorEastAsia" w:cs="Arial"/>
        </w:rPr>
        <w:t xml:space="preserve"> navíc, musí počítat s</w:t>
      </w:r>
      <w:r w:rsidR="0092265E" w:rsidRPr="00CC52E4">
        <w:rPr>
          <w:rFonts w:eastAsiaTheme="majorEastAsia" w:cs="Arial"/>
        </w:rPr>
        <w:t xml:space="preserve"> tím, že vynaložení </w:t>
      </w:r>
      <w:r w:rsidR="0092265E" w:rsidRPr="00CC52E4">
        <w:rPr>
          <w:rFonts w:eastAsiaTheme="majorEastAsia" w:cs="Arial"/>
        </w:rPr>
        <w:lastRenderedPageBreak/>
        <w:t>úsilí k jejich</w:t>
      </w:r>
      <w:r w:rsidRPr="00CC52E4">
        <w:rPr>
          <w:rFonts w:eastAsiaTheme="majorEastAsia" w:cs="Arial"/>
        </w:rPr>
        <w:t xml:space="preserve"> získání něco stojí</w:t>
      </w:r>
      <w:r w:rsidR="00D44BFF" w:rsidRPr="00CC52E4">
        <w:rPr>
          <w:rFonts w:eastAsiaTheme="majorEastAsia" w:cs="Arial"/>
        </w:rPr>
        <w:t>,</w:t>
      </w:r>
      <w:r w:rsidRPr="00CC52E4">
        <w:rPr>
          <w:rFonts w:eastAsiaTheme="majorEastAsia" w:cs="Arial"/>
        </w:rPr>
        <w:t xml:space="preserve"> a v tom případě musí začít </w:t>
      </w:r>
      <w:r w:rsidR="0092265E" w:rsidRPr="00CC52E4">
        <w:rPr>
          <w:rFonts w:eastAsiaTheme="majorEastAsia" w:cs="Arial"/>
        </w:rPr>
        <w:t>přemýšlet</w:t>
      </w:r>
      <w:r w:rsidR="001D7389" w:rsidRPr="00CC52E4">
        <w:rPr>
          <w:rFonts w:eastAsiaTheme="majorEastAsia" w:cs="Arial"/>
        </w:rPr>
        <w:t>, zda</w:t>
      </w:r>
      <w:r w:rsidRPr="00CC52E4">
        <w:rPr>
          <w:rFonts w:eastAsiaTheme="majorEastAsia" w:cs="Arial"/>
        </w:rPr>
        <w:t xml:space="preserve"> </w:t>
      </w:r>
      <w:r w:rsidR="009E3147" w:rsidRPr="00CC52E4">
        <w:rPr>
          <w:rFonts w:eastAsiaTheme="majorEastAsia" w:cs="Arial"/>
        </w:rPr>
        <w:t>se vůbec</w:t>
      </w:r>
      <w:r w:rsidRPr="00CC52E4">
        <w:rPr>
          <w:rFonts w:eastAsiaTheme="majorEastAsia" w:cs="Arial"/>
        </w:rPr>
        <w:t xml:space="preserve"> vyplatí, protože </w:t>
      </w:r>
      <w:r w:rsidR="00D44BFF" w:rsidRPr="00CC52E4">
        <w:rPr>
          <w:rFonts w:eastAsiaTheme="majorEastAsia" w:cs="Arial"/>
        </w:rPr>
        <w:t>tím</w:t>
      </w:r>
      <w:r w:rsidR="001D7389" w:rsidRPr="00CC52E4">
        <w:rPr>
          <w:rFonts w:eastAsiaTheme="majorEastAsia" w:cs="Arial"/>
        </w:rPr>
        <w:t xml:space="preserve"> jinak</w:t>
      </w:r>
      <w:r w:rsidRPr="00CC52E4">
        <w:rPr>
          <w:rFonts w:eastAsiaTheme="majorEastAsia" w:cs="Arial"/>
        </w:rPr>
        <w:t xml:space="preserve"> sníží hodnotu</w:t>
      </w:r>
      <w:r w:rsidR="001D7389" w:rsidRPr="00CC52E4">
        <w:rPr>
          <w:rFonts w:eastAsiaTheme="majorEastAsia" w:cs="Arial"/>
        </w:rPr>
        <w:t xml:space="preserve"> své</w:t>
      </w:r>
      <w:r w:rsidRPr="00CC52E4">
        <w:rPr>
          <w:rFonts w:eastAsiaTheme="majorEastAsia" w:cs="Arial"/>
        </w:rPr>
        <w:t xml:space="preserve"> výplaty</w:t>
      </w:r>
      <w:r w:rsidR="001D7389" w:rsidRPr="00CC52E4">
        <w:rPr>
          <w:rFonts w:eastAsiaTheme="majorEastAsia" w:cs="Arial"/>
        </w:rPr>
        <w:t xml:space="preserve"> (Chvoj 2013, s. 18).</w:t>
      </w:r>
    </w:p>
    <w:p w:rsidR="00B74B89" w:rsidRPr="00CC52E4" w:rsidRDefault="001D7389" w:rsidP="007C4737">
      <w:pPr>
        <w:spacing w:after="0" w:line="360" w:lineRule="auto"/>
        <w:ind w:firstLine="709"/>
        <w:rPr>
          <w:rFonts w:eastAsiaTheme="majorEastAsia" w:cs="Arial"/>
        </w:rPr>
      </w:pPr>
      <w:r w:rsidRPr="00CC52E4">
        <w:rPr>
          <w:rFonts w:eastAsiaTheme="majorEastAsia" w:cs="Arial"/>
        </w:rPr>
        <w:t xml:space="preserve">Simultátní hry požadují, aby hráči prováděli své tahy ve stejnou chvíli. Díky tomu hráči v momentě své volby neví, jakou strategii zvolí </w:t>
      </w:r>
      <w:r w:rsidR="003E7D5D" w:rsidRPr="00CC52E4">
        <w:rPr>
          <w:rFonts w:eastAsiaTheme="majorEastAsia" w:cs="Arial"/>
        </w:rPr>
        <w:t>spoluhráči</w:t>
      </w:r>
      <w:r w:rsidRPr="00CC52E4">
        <w:rPr>
          <w:rFonts w:eastAsiaTheme="majorEastAsia" w:cs="Arial"/>
        </w:rPr>
        <w:t>. Nemůžou zde zakládat svou strategii na tazích ostatních hráčů (Chvoj 2013, s. 19).</w:t>
      </w:r>
    </w:p>
    <w:p w:rsidR="00433620" w:rsidRPr="00CC52E4" w:rsidRDefault="00D76A73" w:rsidP="007C4737">
      <w:pPr>
        <w:spacing w:after="0" w:line="360" w:lineRule="auto"/>
        <w:ind w:firstLine="709"/>
        <w:rPr>
          <w:rFonts w:eastAsiaTheme="majorEastAsia" w:cs="Arial"/>
        </w:rPr>
      </w:pPr>
      <w:r w:rsidRPr="00CC52E4">
        <w:rPr>
          <w:rFonts w:eastAsiaTheme="majorEastAsia" w:cs="Arial"/>
        </w:rPr>
        <w:t xml:space="preserve">Hráči se také mohou dělit. </w:t>
      </w:r>
      <w:r w:rsidR="008B0FC7" w:rsidRPr="00CC52E4">
        <w:rPr>
          <w:rFonts w:eastAsiaTheme="majorEastAsia" w:cs="Arial"/>
        </w:rPr>
        <w:t xml:space="preserve">Můžeme si představit dvě skupiny rozdělené podle toho, zda je hráč inteligentní či nikoliv. </w:t>
      </w:r>
      <w:r w:rsidR="0011154B" w:rsidRPr="00CC52E4">
        <w:rPr>
          <w:rFonts w:eastAsiaTheme="majorEastAsia" w:cs="Arial"/>
        </w:rPr>
        <w:t>Inteligentní hráči jsou schopni p</w:t>
      </w:r>
      <w:r w:rsidR="00035507" w:rsidRPr="00CC52E4">
        <w:rPr>
          <w:rFonts w:eastAsiaTheme="majorEastAsia" w:cs="Arial"/>
        </w:rPr>
        <w:t>rovést logickou analýzu situace.</w:t>
      </w:r>
      <w:r w:rsidR="0011154B" w:rsidRPr="00CC52E4">
        <w:rPr>
          <w:rFonts w:eastAsiaTheme="majorEastAsia" w:cs="Arial"/>
        </w:rPr>
        <w:t xml:space="preserve"> </w:t>
      </w:r>
      <w:r w:rsidR="00035507" w:rsidRPr="00CC52E4">
        <w:rPr>
          <w:rFonts w:eastAsiaTheme="majorEastAsia" w:cs="Arial"/>
        </w:rPr>
        <w:t>Dokážou</w:t>
      </w:r>
      <w:r w:rsidR="006564E4" w:rsidRPr="00CC52E4">
        <w:rPr>
          <w:rFonts w:eastAsiaTheme="majorEastAsia" w:cs="Arial"/>
        </w:rPr>
        <w:t xml:space="preserve"> pak vybrat</w:t>
      </w:r>
      <w:r w:rsidR="0011154B" w:rsidRPr="00CC52E4">
        <w:rPr>
          <w:rFonts w:eastAsiaTheme="majorEastAsia" w:cs="Arial"/>
        </w:rPr>
        <w:t xml:space="preserve"> na základě všech dostupných informací </w:t>
      </w:r>
      <w:r w:rsidR="00035507" w:rsidRPr="00CC52E4">
        <w:rPr>
          <w:rFonts w:eastAsiaTheme="majorEastAsia" w:cs="Arial"/>
        </w:rPr>
        <w:t>a</w:t>
      </w:r>
      <w:r w:rsidR="00433620" w:rsidRPr="00CC52E4">
        <w:rPr>
          <w:rFonts w:eastAsiaTheme="majorEastAsia" w:cs="Arial"/>
        </w:rPr>
        <w:t xml:space="preserve"> </w:t>
      </w:r>
      <w:r w:rsidR="0011154B" w:rsidRPr="00CC52E4">
        <w:rPr>
          <w:rFonts w:eastAsiaTheme="majorEastAsia" w:cs="Arial"/>
        </w:rPr>
        <w:t>možný</w:t>
      </w:r>
      <w:r w:rsidR="00035507" w:rsidRPr="00CC52E4">
        <w:rPr>
          <w:rFonts w:eastAsiaTheme="majorEastAsia" w:cs="Arial"/>
        </w:rPr>
        <w:t>ch</w:t>
      </w:r>
      <w:r w:rsidR="0011154B" w:rsidRPr="00CC52E4">
        <w:rPr>
          <w:rFonts w:eastAsiaTheme="majorEastAsia" w:cs="Arial"/>
        </w:rPr>
        <w:t xml:space="preserve"> zásahů z venku </w:t>
      </w:r>
      <w:r w:rsidR="00035507" w:rsidRPr="00CC52E4">
        <w:rPr>
          <w:rFonts w:eastAsiaTheme="majorEastAsia" w:cs="Arial"/>
        </w:rPr>
        <w:t>(</w:t>
      </w:r>
      <w:r w:rsidR="0011154B" w:rsidRPr="00CC52E4">
        <w:rPr>
          <w:rFonts w:eastAsiaTheme="majorEastAsia" w:cs="Arial"/>
        </w:rPr>
        <w:t xml:space="preserve">v podobě dalšího </w:t>
      </w:r>
      <w:r w:rsidR="00105329" w:rsidRPr="00CC52E4">
        <w:rPr>
          <w:rFonts w:eastAsiaTheme="majorEastAsia" w:cs="Arial"/>
        </w:rPr>
        <w:t>hráče) racionální</w:t>
      </w:r>
      <w:r w:rsidR="0011154B" w:rsidRPr="00CC52E4">
        <w:rPr>
          <w:rFonts w:eastAsiaTheme="majorEastAsia" w:cs="Arial"/>
        </w:rPr>
        <w:t xml:space="preserve"> řešení, které je dovede k největšímu možnému zisku</w:t>
      </w:r>
      <w:r w:rsidR="00433620" w:rsidRPr="00CC52E4">
        <w:rPr>
          <w:rFonts w:eastAsiaTheme="majorEastAsia" w:cs="Arial"/>
        </w:rPr>
        <w:t>.</w:t>
      </w:r>
      <w:r w:rsidR="0011154B" w:rsidRPr="00CC52E4">
        <w:rPr>
          <w:rFonts w:eastAsiaTheme="majorEastAsia" w:cs="Arial"/>
        </w:rPr>
        <w:t xml:space="preserve"> </w:t>
      </w:r>
      <w:r w:rsidR="00433620" w:rsidRPr="00CC52E4">
        <w:rPr>
          <w:rFonts w:eastAsiaTheme="majorEastAsia" w:cs="Arial"/>
        </w:rPr>
        <w:t>Pokud se takovýto hráč rozhoduje v modelu, ve kterém figuruje i neinteligentní hráč, říkáme</w:t>
      </w:r>
      <w:r w:rsidR="00FE0EC6" w:rsidRPr="00CC52E4">
        <w:rPr>
          <w:rFonts w:eastAsiaTheme="majorEastAsia" w:cs="Arial"/>
        </w:rPr>
        <w:t xml:space="preserve"> tomu rozhodování při riziku a</w:t>
      </w:r>
      <w:r w:rsidR="00433620" w:rsidRPr="00CC52E4">
        <w:rPr>
          <w:rFonts w:eastAsiaTheme="majorEastAsia" w:cs="Arial"/>
        </w:rPr>
        <w:t xml:space="preserve"> nejistotě (Chvoj 2013, s. 19).</w:t>
      </w:r>
    </w:p>
    <w:p w:rsidR="004C5160" w:rsidRPr="00CC52E4" w:rsidRDefault="00433620" w:rsidP="007C4737">
      <w:pPr>
        <w:spacing w:after="0" w:line="360" w:lineRule="auto"/>
        <w:ind w:firstLine="709"/>
        <w:rPr>
          <w:rFonts w:eastAsiaTheme="majorEastAsia" w:cs="Arial"/>
        </w:rPr>
      </w:pPr>
      <w:r w:rsidRPr="00CC52E4">
        <w:rPr>
          <w:rFonts w:eastAsiaTheme="majorEastAsia" w:cs="Arial"/>
        </w:rPr>
        <w:t xml:space="preserve"> </w:t>
      </w:r>
      <w:r w:rsidR="008B0FC7" w:rsidRPr="00CC52E4">
        <w:rPr>
          <w:rFonts w:eastAsiaTheme="majorEastAsia" w:cs="Arial"/>
        </w:rPr>
        <w:t xml:space="preserve">U neinteligentních hráčů nemůžeme dopředu přesně říci, jaké strategie budou volit. Jejich chování je náhodné a neřídí se námi předpokládanými modely racionálních voleb </w:t>
      </w:r>
      <w:r w:rsidR="00333F64" w:rsidRPr="00CC52E4">
        <w:rPr>
          <w:rFonts w:eastAsiaTheme="majorEastAsia" w:cs="Arial"/>
        </w:rPr>
        <w:t>definované v konceptu</w:t>
      </w:r>
      <w:r w:rsidR="008B0FC7" w:rsidRPr="00CC52E4">
        <w:rPr>
          <w:rFonts w:eastAsiaTheme="majorEastAsia" w:cs="Arial"/>
        </w:rPr>
        <w:t xml:space="preserve"> teorie her. Toto iracionální </w:t>
      </w:r>
      <w:r w:rsidR="00FE0EC6" w:rsidRPr="00CC52E4">
        <w:rPr>
          <w:rFonts w:eastAsiaTheme="majorEastAsia" w:cs="Arial"/>
        </w:rPr>
        <w:t xml:space="preserve">jednání </w:t>
      </w:r>
      <w:r w:rsidR="008B0FC7" w:rsidRPr="00CC52E4">
        <w:rPr>
          <w:rFonts w:eastAsiaTheme="majorEastAsia" w:cs="Arial"/>
        </w:rPr>
        <w:t>se v praxi potvrzuje (Chvoj 2</w:t>
      </w:r>
      <w:r w:rsidR="00FE0EC6" w:rsidRPr="00CC52E4">
        <w:rPr>
          <w:rFonts w:eastAsiaTheme="majorEastAsia" w:cs="Arial"/>
        </w:rPr>
        <w:t>013, s. 19). Znamená to, že</w:t>
      </w:r>
      <w:r w:rsidR="008B0FC7" w:rsidRPr="00CC52E4">
        <w:rPr>
          <w:rFonts w:eastAsiaTheme="majorEastAsia" w:cs="Arial"/>
        </w:rPr>
        <w:t xml:space="preserve"> chování, námi označené za iracionální, také tak opravdu je i ve skutečnosti?</w:t>
      </w:r>
      <w:r w:rsidR="009207B5" w:rsidRPr="00CC52E4">
        <w:rPr>
          <w:rFonts w:eastAsiaTheme="majorEastAsia" w:cs="Arial"/>
        </w:rPr>
        <w:t xml:space="preserve"> </w:t>
      </w:r>
      <w:r w:rsidR="00EB152A" w:rsidRPr="00CC52E4">
        <w:rPr>
          <w:rFonts w:eastAsiaTheme="majorEastAsia" w:cs="Arial"/>
        </w:rPr>
        <w:t xml:space="preserve">Největší užitek získáme skrze racionální rozhodnutí, které podle definice dělá inteligentní hráč. Maximalizací užitku </w:t>
      </w:r>
      <w:r w:rsidR="00767C61" w:rsidRPr="00CC52E4">
        <w:rPr>
          <w:rFonts w:eastAsiaTheme="majorEastAsia" w:cs="Arial"/>
        </w:rPr>
        <w:t>nebereme v potaz</w:t>
      </w:r>
      <w:r w:rsidR="00EB152A" w:rsidRPr="00CC52E4">
        <w:rPr>
          <w:rFonts w:eastAsiaTheme="majorEastAsia" w:cs="Arial"/>
        </w:rPr>
        <w:t xml:space="preserve"> jenom jednu množinu, jako jsou třeba peníze, ale</w:t>
      </w:r>
      <w:r w:rsidR="00767C61" w:rsidRPr="00CC52E4">
        <w:rPr>
          <w:rFonts w:eastAsiaTheme="majorEastAsia" w:cs="Arial"/>
        </w:rPr>
        <w:t xml:space="preserve"> bereme ohled</w:t>
      </w:r>
      <w:r w:rsidR="00EB152A" w:rsidRPr="00CC52E4">
        <w:rPr>
          <w:rFonts w:eastAsiaTheme="majorEastAsia" w:cs="Arial"/>
        </w:rPr>
        <w:t xml:space="preserve"> i na ostatní</w:t>
      </w:r>
      <w:r w:rsidR="00333F64" w:rsidRPr="00CC52E4">
        <w:rPr>
          <w:rFonts w:eastAsiaTheme="majorEastAsia" w:cs="Arial"/>
        </w:rPr>
        <w:t xml:space="preserve"> faktory</w:t>
      </w:r>
      <w:r w:rsidR="00EB152A" w:rsidRPr="00CC52E4">
        <w:rPr>
          <w:rFonts w:eastAsiaTheme="majorEastAsia" w:cs="Arial"/>
        </w:rPr>
        <w:t>, jako jsou</w:t>
      </w:r>
      <w:r w:rsidR="00767C61" w:rsidRPr="00CC52E4">
        <w:rPr>
          <w:rFonts w:eastAsiaTheme="majorEastAsia" w:cs="Arial"/>
        </w:rPr>
        <w:t xml:space="preserve"> například</w:t>
      </w:r>
      <w:r w:rsidR="00EB152A" w:rsidRPr="00CC52E4">
        <w:rPr>
          <w:rFonts w:eastAsiaTheme="majorEastAsia" w:cs="Arial"/>
        </w:rPr>
        <w:t xml:space="preserve"> udržení </w:t>
      </w:r>
      <w:r w:rsidR="0076243D" w:rsidRPr="00CC52E4">
        <w:rPr>
          <w:rFonts w:eastAsiaTheme="majorEastAsia" w:cs="Arial"/>
        </w:rPr>
        <w:t xml:space="preserve">si </w:t>
      </w:r>
      <w:r w:rsidR="00EB152A" w:rsidRPr="00CC52E4">
        <w:rPr>
          <w:rFonts w:eastAsiaTheme="majorEastAsia" w:cs="Arial"/>
        </w:rPr>
        <w:t xml:space="preserve">přátelských vztahů nebo zlepšení své budoucnosti. Což jsou užitky, které mají </w:t>
      </w:r>
      <w:r w:rsidR="00234745" w:rsidRPr="00CC52E4">
        <w:rPr>
          <w:rFonts w:eastAsiaTheme="majorEastAsia" w:cs="Arial"/>
        </w:rPr>
        <w:t>mnoho</w:t>
      </w:r>
      <w:r w:rsidR="00EB152A" w:rsidRPr="00CC52E4">
        <w:rPr>
          <w:rFonts w:eastAsiaTheme="majorEastAsia" w:cs="Arial"/>
        </w:rPr>
        <w:t xml:space="preserve"> podob, a jejich seskupení není lehké měřit</w:t>
      </w:r>
      <w:r w:rsidR="000D6E07" w:rsidRPr="00CC52E4">
        <w:rPr>
          <w:rFonts w:eastAsiaTheme="majorEastAsia" w:cs="Arial"/>
        </w:rPr>
        <w:t xml:space="preserve"> </w:t>
      </w:r>
      <w:r w:rsidR="00234745" w:rsidRPr="00CC52E4">
        <w:rPr>
          <w:rFonts w:eastAsiaTheme="majorEastAsia" w:cs="Arial"/>
        </w:rPr>
        <w:t>natož</w:t>
      </w:r>
      <w:r w:rsidR="000D6E07" w:rsidRPr="00CC52E4">
        <w:rPr>
          <w:rFonts w:eastAsiaTheme="majorEastAsia" w:cs="Arial"/>
        </w:rPr>
        <w:t xml:space="preserve"> vyjmenovat</w:t>
      </w:r>
      <w:r w:rsidR="00EB152A" w:rsidRPr="00CC52E4">
        <w:rPr>
          <w:rFonts w:eastAsiaTheme="majorEastAsia" w:cs="Arial"/>
        </w:rPr>
        <w:t>.</w:t>
      </w:r>
      <w:r w:rsidR="00767C61" w:rsidRPr="00CC52E4">
        <w:rPr>
          <w:rFonts w:eastAsiaTheme="majorEastAsia" w:cs="Arial"/>
        </w:rPr>
        <w:t xml:space="preserve"> </w:t>
      </w:r>
      <w:r w:rsidR="00C7100E" w:rsidRPr="00CC52E4">
        <w:rPr>
          <w:rFonts w:eastAsiaTheme="majorEastAsia" w:cs="Arial"/>
        </w:rPr>
        <w:t xml:space="preserve">Nebojím se </w:t>
      </w:r>
      <w:r w:rsidR="00767C61" w:rsidRPr="00CC52E4">
        <w:rPr>
          <w:rFonts w:eastAsiaTheme="majorEastAsia" w:cs="Arial"/>
        </w:rPr>
        <w:t xml:space="preserve">říci, že původně považovaná </w:t>
      </w:r>
      <w:r w:rsidR="00022151" w:rsidRPr="00CC52E4">
        <w:rPr>
          <w:rFonts w:eastAsiaTheme="majorEastAsia" w:cs="Arial"/>
        </w:rPr>
        <w:t>rozhodnutí za nelogické</w:t>
      </w:r>
      <w:r w:rsidR="000D6E07" w:rsidRPr="00CC52E4">
        <w:rPr>
          <w:rFonts w:eastAsiaTheme="majorEastAsia" w:cs="Arial"/>
        </w:rPr>
        <w:t>,</w:t>
      </w:r>
      <w:r w:rsidR="00022151" w:rsidRPr="00CC52E4">
        <w:rPr>
          <w:rFonts w:eastAsiaTheme="majorEastAsia" w:cs="Arial"/>
        </w:rPr>
        <w:t xml:space="preserve"> jsou pro hrá</w:t>
      </w:r>
      <w:r w:rsidR="000D6E07" w:rsidRPr="00CC52E4">
        <w:rPr>
          <w:rFonts w:eastAsiaTheme="majorEastAsia" w:cs="Arial"/>
        </w:rPr>
        <w:t>če správné, protože se rozhodují</w:t>
      </w:r>
      <w:r w:rsidR="00022151" w:rsidRPr="00CC52E4">
        <w:rPr>
          <w:rFonts w:eastAsiaTheme="majorEastAsia" w:cs="Arial"/>
        </w:rPr>
        <w:t xml:space="preserve"> stále s cílem maximalizace svého užitku</w:t>
      </w:r>
      <w:r w:rsidR="004833D7" w:rsidRPr="00CC52E4">
        <w:rPr>
          <w:rFonts w:eastAsiaTheme="majorEastAsia" w:cs="Arial"/>
        </w:rPr>
        <w:t xml:space="preserve"> a hráči si tak nezaslouží být nálepkováni jako neinteligentní</w:t>
      </w:r>
      <w:r w:rsidR="00022151" w:rsidRPr="00CC52E4">
        <w:rPr>
          <w:rFonts w:eastAsiaTheme="majorEastAsia" w:cs="Arial"/>
        </w:rPr>
        <w:t xml:space="preserve">. Hráči ve hrách </w:t>
      </w:r>
      <w:r w:rsidR="00022151" w:rsidRPr="00CC52E4">
        <w:rPr>
          <w:rFonts w:eastAsiaTheme="majorEastAsia" w:cs="Arial"/>
        </w:rPr>
        <w:lastRenderedPageBreak/>
        <w:t xml:space="preserve">častokrát nemají dokonalé informace a nedokážu si tedy představit </w:t>
      </w:r>
      <w:r w:rsidR="00925614" w:rsidRPr="00CC52E4">
        <w:rPr>
          <w:rFonts w:eastAsiaTheme="majorEastAsia" w:cs="Arial"/>
        </w:rPr>
        <w:t>celý svůj výčet možností,</w:t>
      </w:r>
      <w:r w:rsidR="00D810A2" w:rsidRPr="00CC52E4">
        <w:rPr>
          <w:rFonts w:eastAsiaTheme="majorEastAsia" w:cs="Arial"/>
        </w:rPr>
        <w:t xml:space="preserve"> postupů</w:t>
      </w:r>
      <w:r w:rsidR="000D6E07" w:rsidRPr="00CC52E4">
        <w:rPr>
          <w:rFonts w:eastAsiaTheme="majorEastAsia" w:cs="Arial"/>
        </w:rPr>
        <w:t xml:space="preserve"> a strategií</w:t>
      </w:r>
      <w:r w:rsidR="00D810A2" w:rsidRPr="00CC52E4">
        <w:rPr>
          <w:rFonts w:eastAsiaTheme="majorEastAsia" w:cs="Arial"/>
        </w:rPr>
        <w:t>.</w:t>
      </w:r>
    </w:p>
    <w:p w:rsidR="0082198F" w:rsidRPr="00CC52E4" w:rsidRDefault="004C5160" w:rsidP="007C4737">
      <w:pPr>
        <w:spacing w:after="0" w:line="360" w:lineRule="auto"/>
        <w:ind w:firstLine="709"/>
        <w:rPr>
          <w:rFonts w:eastAsiaTheme="majorEastAsia" w:cs="Arial"/>
        </w:rPr>
      </w:pPr>
      <w:r w:rsidRPr="00CC52E4">
        <w:rPr>
          <w:rFonts w:eastAsiaTheme="majorEastAsia" w:cs="Arial"/>
        </w:rPr>
        <w:t>K tomu</w:t>
      </w:r>
      <w:r w:rsidR="00022151" w:rsidRPr="00CC52E4">
        <w:rPr>
          <w:rFonts w:eastAsiaTheme="majorEastAsia" w:cs="Arial"/>
        </w:rPr>
        <w:t>, aby získal hráč chybějící informac</w:t>
      </w:r>
      <w:r w:rsidR="00F11C65" w:rsidRPr="00CC52E4">
        <w:rPr>
          <w:rFonts w:eastAsiaTheme="majorEastAsia" w:cs="Arial"/>
        </w:rPr>
        <w:t xml:space="preserve">e </w:t>
      </w:r>
      <w:r w:rsidR="00791698" w:rsidRPr="00CC52E4">
        <w:rPr>
          <w:rFonts w:eastAsiaTheme="majorEastAsia" w:cs="Arial"/>
        </w:rPr>
        <w:t>o</w:t>
      </w:r>
      <w:r w:rsidR="00F11C65" w:rsidRPr="00CC52E4">
        <w:rPr>
          <w:rFonts w:eastAsiaTheme="majorEastAsia" w:cs="Arial"/>
        </w:rPr>
        <w:t xml:space="preserve"> hře, musí vynaložit úsilí, které </w:t>
      </w:r>
      <w:r w:rsidR="00D83F5D" w:rsidRPr="00CC52E4">
        <w:rPr>
          <w:rFonts w:eastAsiaTheme="majorEastAsia" w:cs="Arial"/>
        </w:rPr>
        <w:t xml:space="preserve">ho </w:t>
      </w:r>
      <w:r w:rsidR="00022151" w:rsidRPr="00CC52E4">
        <w:rPr>
          <w:rFonts w:eastAsiaTheme="majorEastAsia" w:cs="Arial"/>
        </w:rPr>
        <w:t xml:space="preserve">něco stojí a náklad na jeho získání se </w:t>
      </w:r>
      <w:r w:rsidR="00F11C65" w:rsidRPr="00CC52E4">
        <w:rPr>
          <w:rFonts w:eastAsiaTheme="majorEastAsia" w:cs="Arial"/>
        </w:rPr>
        <w:t xml:space="preserve">pak </w:t>
      </w:r>
      <w:r w:rsidR="00791698" w:rsidRPr="00CC52E4">
        <w:rPr>
          <w:rFonts w:eastAsiaTheme="majorEastAsia" w:cs="Arial"/>
        </w:rPr>
        <w:t xml:space="preserve">nutně </w:t>
      </w:r>
      <w:r w:rsidR="00022151" w:rsidRPr="00CC52E4">
        <w:rPr>
          <w:rFonts w:eastAsiaTheme="majorEastAsia" w:cs="Arial"/>
        </w:rPr>
        <w:t>odeč</w:t>
      </w:r>
      <w:r w:rsidR="00791698" w:rsidRPr="00CC52E4">
        <w:rPr>
          <w:rFonts w:eastAsiaTheme="majorEastAsia" w:cs="Arial"/>
        </w:rPr>
        <w:t>ítá</w:t>
      </w:r>
      <w:r w:rsidR="00022151" w:rsidRPr="00CC52E4">
        <w:rPr>
          <w:rFonts w:eastAsiaTheme="majorEastAsia" w:cs="Arial"/>
        </w:rPr>
        <w:t xml:space="preserve"> od celkového zisku.</w:t>
      </w:r>
      <w:r w:rsidR="00D810A2" w:rsidRPr="00CC52E4">
        <w:rPr>
          <w:rFonts w:eastAsiaTheme="majorEastAsia" w:cs="Arial"/>
        </w:rPr>
        <w:t xml:space="preserve"> Takže získávání chybějících </w:t>
      </w:r>
      <w:r w:rsidR="00F11C65" w:rsidRPr="00CC52E4">
        <w:rPr>
          <w:rFonts w:eastAsiaTheme="majorEastAsia" w:cs="Arial"/>
        </w:rPr>
        <w:t>informací</w:t>
      </w:r>
      <w:r w:rsidR="00D810A2" w:rsidRPr="00CC52E4">
        <w:rPr>
          <w:rFonts w:eastAsiaTheme="majorEastAsia" w:cs="Arial"/>
        </w:rPr>
        <w:t xml:space="preserve"> už nezní jako dobrá volba</w:t>
      </w:r>
      <w:r w:rsidR="008355ED" w:rsidRPr="00CC52E4">
        <w:rPr>
          <w:rFonts w:eastAsiaTheme="majorEastAsia" w:cs="Arial"/>
        </w:rPr>
        <w:t>, pokud náklady budou neuspokojivě velké</w:t>
      </w:r>
      <w:r w:rsidR="00D810A2" w:rsidRPr="00CC52E4">
        <w:rPr>
          <w:rFonts w:eastAsiaTheme="majorEastAsia" w:cs="Arial"/>
        </w:rPr>
        <w:t>.</w:t>
      </w:r>
      <w:r w:rsidR="00767C61" w:rsidRPr="00CC52E4">
        <w:rPr>
          <w:rFonts w:eastAsiaTheme="majorEastAsia" w:cs="Arial"/>
        </w:rPr>
        <w:t xml:space="preserve"> </w:t>
      </w:r>
      <w:r w:rsidR="00022151" w:rsidRPr="00CC52E4">
        <w:rPr>
          <w:rFonts w:eastAsiaTheme="majorEastAsia" w:cs="Arial"/>
        </w:rPr>
        <w:t xml:space="preserve">Hráč se pak musí rozhodnou, zda mu analýza poskytne informace, které by mu přinesly ještě větší </w:t>
      </w:r>
      <w:r w:rsidR="0014138F" w:rsidRPr="00CC52E4">
        <w:rPr>
          <w:rFonts w:eastAsiaTheme="majorEastAsia" w:cs="Arial"/>
        </w:rPr>
        <w:t>užitek, a zároveň</w:t>
      </w:r>
      <w:r w:rsidR="00022151" w:rsidRPr="00CC52E4">
        <w:rPr>
          <w:rFonts w:eastAsiaTheme="majorEastAsia" w:cs="Arial"/>
        </w:rPr>
        <w:t xml:space="preserve"> by samotná analýza stála méně, aby byl ochotný </w:t>
      </w:r>
      <w:r w:rsidR="0014138F" w:rsidRPr="00CC52E4">
        <w:rPr>
          <w:rFonts w:eastAsiaTheme="majorEastAsia" w:cs="Arial"/>
        </w:rPr>
        <w:t>je shánět</w:t>
      </w:r>
      <w:r w:rsidR="00022151" w:rsidRPr="00CC52E4">
        <w:rPr>
          <w:rFonts w:eastAsiaTheme="majorEastAsia" w:cs="Arial"/>
        </w:rPr>
        <w:t>.</w:t>
      </w:r>
      <w:r w:rsidR="00D810A2" w:rsidRPr="00CC52E4">
        <w:rPr>
          <w:rFonts w:eastAsiaTheme="majorEastAsia" w:cs="Arial"/>
        </w:rPr>
        <w:t xml:space="preserve"> Při d</w:t>
      </w:r>
      <w:r w:rsidR="0014138F" w:rsidRPr="00CC52E4">
        <w:rPr>
          <w:rFonts w:eastAsiaTheme="majorEastAsia" w:cs="Arial"/>
        </w:rPr>
        <w:t>ělání takového posudku ne</w:t>
      </w:r>
      <w:r w:rsidR="008355ED" w:rsidRPr="00CC52E4">
        <w:rPr>
          <w:rFonts w:eastAsiaTheme="majorEastAsia" w:cs="Arial"/>
        </w:rPr>
        <w:t>z</w:t>
      </w:r>
      <w:r w:rsidR="0014138F" w:rsidRPr="00CC52E4">
        <w:rPr>
          <w:rFonts w:eastAsiaTheme="majorEastAsia" w:cs="Arial"/>
        </w:rPr>
        <w:t>má</w:t>
      </w:r>
      <w:r w:rsidR="005F1B97" w:rsidRPr="00CC52E4">
        <w:rPr>
          <w:rFonts w:eastAsiaTheme="majorEastAsia" w:cs="Arial"/>
        </w:rPr>
        <w:t>me</w:t>
      </w:r>
      <w:r w:rsidR="008355ED" w:rsidRPr="00CC52E4">
        <w:rPr>
          <w:rFonts w:eastAsiaTheme="majorEastAsia" w:cs="Arial"/>
        </w:rPr>
        <w:t xml:space="preserve"> předem</w:t>
      </w:r>
      <w:r w:rsidR="0014138F" w:rsidRPr="00CC52E4">
        <w:rPr>
          <w:rFonts w:eastAsiaTheme="majorEastAsia" w:cs="Arial"/>
        </w:rPr>
        <w:t xml:space="preserve"> jasný výsledek, </w:t>
      </w:r>
      <w:r w:rsidR="00E626BD" w:rsidRPr="00CC52E4">
        <w:rPr>
          <w:rFonts w:eastAsiaTheme="majorEastAsia" w:cs="Arial"/>
        </w:rPr>
        <w:t>proto se hráč</w:t>
      </w:r>
      <w:r w:rsidR="0014138F" w:rsidRPr="00CC52E4">
        <w:rPr>
          <w:rFonts w:eastAsiaTheme="majorEastAsia" w:cs="Arial"/>
        </w:rPr>
        <w:t xml:space="preserve"> raději s rozhodováním uchýlí ke svým pocitům, instinkt</w:t>
      </w:r>
      <w:r w:rsidR="008A0D49" w:rsidRPr="00CC52E4">
        <w:rPr>
          <w:rFonts w:eastAsiaTheme="majorEastAsia" w:cs="Arial"/>
        </w:rPr>
        <w:t>u</w:t>
      </w:r>
      <w:r w:rsidR="0014138F" w:rsidRPr="00CC52E4">
        <w:rPr>
          <w:rFonts w:eastAsiaTheme="majorEastAsia" w:cs="Arial"/>
        </w:rPr>
        <w:t xml:space="preserve"> a zkušenost</w:t>
      </w:r>
      <w:r w:rsidR="008A0D49" w:rsidRPr="00CC52E4">
        <w:rPr>
          <w:rFonts w:eastAsiaTheme="majorEastAsia" w:cs="Arial"/>
        </w:rPr>
        <w:t>em</w:t>
      </w:r>
      <w:r w:rsidR="00EB152A" w:rsidRPr="00CC52E4">
        <w:rPr>
          <w:rFonts w:eastAsiaTheme="majorEastAsia" w:cs="Arial"/>
        </w:rPr>
        <w:t xml:space="preserve"> (Chvoj 2013, s. 25-26).</w:t>
      </w:r>
      <w:r w:rsidR="00E84CE7" w:rsidRPr="00CC52E4">
        <w:rPr>
          <w:rFonts w:eastAsiaTheme="majorEastAsia" w:cs="Arial"/>
        </w:rPr>
        <w:t xml:space="preserve"> </w:t>
      </w:r>
    </w:p>
    <w:p w:rsidR="00FF079E" w:rsidRPr="00CC52E4" w:rsidRDefault="00A35C76" w:rsidP="007C4737">
      <w:pPr>
        <w:spacing w:after="0" w:line="360" w:lineRule="auto"/>
        <w:ind w:firstLine="709"/>
        <w:rPr>
          <w:rFonts w:eastAsiaTheme="majorEastAsia" w:cs="Arial"/>
        </w:rPr>
      </w:pPr>
      <w:r w:rsidRPr="00CC52E4">
        <w:rPr>
          <w:rFonts w:eastAsiaTheme="majorEastAsia" w:cs="Arial"/>
        </w:rPr>
        <w:t>Jiné vysvětlení proč si hráč nevyhledává potřebné informace, může tkvít v „rychlém myšlení“, jehož koncept popsal ve své knize Daniel Kahneman</w:t>
      </w:r>
      <w:r w:rsidR="00914C1A" w:rsidRPr="00CC52E4">
        <w:rPr>
          <w:rFonts w:eastAsiaTheme="majorEastAsia" w:cs="Arial"/>
        </w:rPr>
        <w:t xml:space="preserve"> (2012</w:t>
      </w:r>
      <w:r w:rsidRPr="00CC52E4">
        <w:rPr>
          <w:rFonts w:eastAsiaTheme="majorEastAsia" w:cs="Arial"/>
        </w:rPr>
        <w:t>).</w:t>
      </w:r>
      <w:r w:rsidR="00FF079E" w:rsidRPr="00CC52E4">
        <w:rPr>
          <w:rFonts w:eastAsiaTheme="majorEastAsia" w:cs="Arial"/>
        </w:rPr>
        <w:t xml:space="preserve"> Autor se zaměřil</w:t>
      </w:r>
      <w:r w:rsidR="007C1BCE" w:rsidRPr="00CC52E4">
        <w:rPr>
          <w:rFonts w:eastAsiaTheme="majorEastAsia" w:cs="Arial"/>
        </w:rPr>
        <w:t xml:space="preserve"> na</w:t>
      </w:r>
      <w:r w:rsidR="00FF079E" w:rsidRPr="00CC52E4">
        <w:rPr>
          <w:rFonts w:eastAsiaTheme="majorEastAsia" w:cs="Arial"/>
        </w:rPr>
        <w:t xml:space="preserve"> obtížnost rozhodování statistického charakteru. Statistika totiž vyžaduje </w:t>
      </w:r>
      <w:r w:rsidR="00905D20" w:rsidRPr="00CC52E4">
        <w:rPr>
          <w:rFonts w:eastAsiaTheme="majorEastAsia" w:cs="Arial"/>
        </w:rPr>
        <w:t>„</w:t>
      </w:r>
      <w:r w:rsidR="00FF079E" w:rsidRPr="00CC52E4">
        <w:rPr>
          <w:rFonts w:eastAsiaTheme="majorEastAsia" w:cs="Arial"/>
        </w:rPr>
        <w:t>pomalé myšlení</w:t>
      </w:r>
      <w:r w:rsidR="00905D20" w:rsidRPr="00CC52E4">
        <w:rPr>
          <w:rFonts w:eastAsiaTheme="majorEastAsia" w:cs="Arial"/>
        </w:rPr>
        <w:t>“</w:t>
      </w:r>
      <w:r w:rsidR="00FF079E" w:rsidRPr="00CC52E4">
        <w:rPr>
          <w:rFonts w:eastAsiaTheme="majorEastAsia" w:cs="Arial"/>
        </w:rPr>
        <w:t>, protože to rychlé je asociováno s emocionálním, nepromyšleným</w:t>
      </w:r>
      <w:r w:rsidR="00876B66" w:rsidRPr="00CC52E4">
        <w:rPr>
          <w:rFonts w:eastAsiaTheme="majorEastAsia" w:cs="Arial"/>
        </w:rPr>
        <w:t>, intuitivní, stereotypní</w:t>
      </w:r>
      <w:r w:rsidR="00FF079E" w:rsidRPr="00CC52E4">
        <w:rPr>
          <w:rFonts w:eastAsiaTheme="majorEastAsia" w:cs="Arial"/>
        </w:rPr>
        <w:t xml:space="preserve"> a impulzivním uvažováním</w:t>
      </w:r>
      <w:r w:rsidR="007C1BCE" w:rsidRPr="00CC52E4">
        <w:rPr>
          <w:rFonts w:eastAsiaTheme="majorEastAsia" w:cs="Arial"/>
        </w:rPr>
        <w:t>.</w:t>
      </w:r>
      <w:r w:rsidR="00876B66" w:rsidRPr="00CC52E4">
        <w:rPr>
          <w:rFonts w:eastAsiaTheme="majorEastAsia" w:cs="Arial"/>
        </w:rPr>
        <w:t xml:space="preserve"> Například vidíte člověka, kterého </w:t>
      </w:r>
      <w:r w:rsidR="00C7729A" w:rsidRPr="00CC52E4">
        <w:rPr>
          <w:rFonts w:eastAsiaTheme="majorEastAsia" w:cs="Arial"/>
        </w:rPr>
        <w:t xml:space="preserve">Vám </w:t>
      </w:r>
      <w:r w:rsidR="00876B66" w:rsidRPr="00CC52E4">
        <w:rPr>
          <w:rFonts w:eastAsiaTheme="majorEastAsia" w:cs="Arial"/>
        </w:rPr>
        <w:t xml:space="preserve">popsali jako </w:t>
      </w:r>
      <w:r w:rsidR="009B0A95" w:rsidRPr="00CC52E4">
        <w:rPr>
          <w:rFonts w:eastAsiaTheme="majorEastAsia" w:cs="Arial"/>
        </w:rPr>
        <w:t>skromného</w:t>
      </w:r>
      <w:r w:rsidR="00914C1A" w:rsidRPr="00CC52E4">
        <w:rPr>
          <w:rFonts w:eastAsiaTheme="majorEastAsia" w:cs="Arial"/>
        </w:rPr>
        <w:t xml:space="preserve">, detailního </w:t>
      </w:r>
      <w:r w:rsidR="00876B66" w:rsidRPr="00CC52E4">
        <w:rPr>
          <w:rFonts w:eastAsiaTheme="majorEastAsia" w:cs="Arial"/>
        </w:rPr>
        <w:t>a slušného s nezájmem o okolní svět</w:t>
      </w:r>
      <w:r w:rsidR="009B0A95" w:rsidRPr="00CC52E4">
        <w:rPr>
          <w:rFonts w:eastAsiaTheme="majorEastAsia" w:cs="Arial"/>
        </w:rPr>
        <w:t>, avšak ochotného pomoci lidem kolem sebe. Autor předpokládal, že si lidé hned představí člověka jako knihovníka, ale vlastnosti také mohou odpovídat povolání farmáře. Tady jde vidět důležitost statistického faktoru. Farmářů je totiž v místech experimentu mnohem více než knihovníků. A proto by spíš naše prvotní představa</w:t>
      </w:r>
      <w:r w:rsidR="00565EDF" w:rsidRPr="00CC52E4">
        <w:rPr>
          <w:rFonts w:eastAsiaTheme="majorEastAsia" w:cs="Arial"/>
        </w:rPr>
        <w:t xml:space="preserve"> (</w:t>
      </w:r>
      <w:r w:rsidR="00905D20" w:rsidRPr="00CC52E4">
        <w:rPr>
          <w:rFonts w:eastAsiaTheme="majorEastAsia" w:cs="Arial"/>
        </w:rPr>
        <w:t>„</w:t>
      </w:r>
      <w:r w:rsidR="00565EDF" w:rsidRPr="00CC52E4">
        <w:rPr>
          <w:rFonts w:eastAsiaTheme="majorEastAsia" w:cs="Arial"/>
        </w:rPr>
        <w:t>podle pomalého myšlení</w:t>
      </w:r>
      <w:r w:rsidR="00905D20" w:rsidRPr="00CC52E4">
        <w:rPr>
          <w:rFonts w:eastAsiaTheme="majorEastAsia" w:cs="Arial"/>
        </w:rPr>
        <w:t>“</w:t>
      </w:r>
      <w:r w:rsidR="00565EDF" w:rsidRPr="00CC52E4">
        <w:rPr>
          <w:rFonts w:eastAsiaTheme="majorEastAsia" w:cs="Arial"/>
        </w:rPr>
        <w:t>)</w:t>
      </w:r>
      <w:r w:rsidR="009B0A95" w:rsidRPr="00CC52E4">
        <w:rPr>
          <w:rFonts w:eastAsiaTheme="majorEastAsia" w:cs="Arial"/>
        </w:rPr>
        <w:t xml:space="preserve"> měla být farmář, jelikož těchto osob spl</w:t>
      </w:r>
      <w:r w:rsidR="00ED4354" w:rsidRPr="00CC52E4">
        <w:rPr>
          <w:rFonts w:eastAsiaTheme="majorEastAsia" w:cs="Arial"/>
        </w:rPr>
        <w:t xml:space="preserve">ňující kombinaci </w:t>
      </w:r>
      <w:r w:rsidR="009B0A95" w:rsidRPr="00CC52E4">
        <w:rPr>
          <w:rFonts w:eastAsiaTheme="majorEastAsia" w:cs="Arial"/>
        </w:rPr>
        <w:t>popsan</w:t>
      </w:r>
      <w:r w:rsidR="00ED4354" w:rsidRPr="00CC52E4">
        <w:rPr>
          <w:rFonts w:eastAsiaTheme="majorEastAsia" w:cs="Arial"/>
        </w:rPr>
        <w:t>ých</w:t>
      </w:r>
      <w:r w:rsidR="009B0A95" w:rsidRPr="00CC52E4">
        <w:rPr>
          <w:rFonts w:eastAsiaTheme="majorEastAsia" w:cs="Arial"/>
        </w:rPr>
        <w:t xml:space="preserve"> povahov</w:t>
      </w:r>
      <w:r w:rsidR="00ED4354" w:rsidRPr="00CC52E4">
        <w:rPr>
          <w:rFonts w:eastAsiaTheme="majorEastAsia" w:cs="Arial"/>
        </w:rPr>
        <w:t>ých vlastností</w:t>
      </w:r>
      <w:r w:rsidR="009B0A95" w:rsidRPr="00CC52E4">
        <w:rPr>
          <w:rFonts w:eastAsiaTheme="majorEastAsia" w:cs="Arial"/>
        </w:rPr>
        <w:t xml:space="preserve"> najdeme více mezi nimi než knihovníky </w:t>
      </w:r>
      <w:r w:rsidR="00D83F5D" w:rsidRPr="00CC52E4">
        <w:rPr>
          <w:rFonts w:eastAsiaTheme="majorEastAsia" w:cs="Arial"/>
        </w:rPr>
        <w:t>(</w:t>
      </w:r>
      <w:r w:rsidR="00D83F5D" w:rsidRPr="00CC52E4">
        <w:rPr>
          <w:rFonts w:cs="Arial"/>
          <w:bCs/>
          <w:shd w:val="clear" w:color="auto" w:fill="FFFFFF"/>
        </w:rPr>
        <w:t>Kahneman</w:t>
      </w:r>
      <w:r w:rsidR="00D83F5D" w:rsidRPr="00CC52E4">
        <w:rPr>
          <w:rFonts w:eastAsiaTheme="majorEastAsia" w:cs="Arial"/>
        </w:rPr>
        <w:t xml:space="preserve"> 2012, s. 13</w:t>
      </w:r>
      <w:r w:rsidR="009B0A95" w:rsidRPr="00CC52E4">
        <w:rPr>
          <w:rFonts w:eastAsiaTheme="majorEastAsia" w:cs="Arial"/>
        </w:rPr>
        <w:t>)</w:t>
      </w:r>
      <w:r w:rsidR="00D83F5D" w:rsidRPr="00CC52E4">
        <w:rPr>
          <w:rFonts w:eastAsiaTheme="majorEastAsia" w:cs="Arial"/>
        </w:rPr>
        <w:t>.</w:t>
      </w:r>
      <w:r w:rsidR="009B0A95" w:rsidRPr="00CC52E4">
        <w:rPr>
          <w:rFonts w:eastAsiaTheme="majorEastAsia" w:cs="Arial"/>
        </w:rPr>
        <w:t xml:space="preserve"> </w:t>
      </w:r>
      <w:r w:rsidR="007C1BCE" w:rsidRPr="00CC52E4">
        <w:rPr>
          <w:rFonts w:eastAsiaTheme="majorEastAsia" w:cs="Arial"/>
        </w:rPr>
        <w:t xml:space="preserve">Více se využívá právě </w:t>
      </w:r>
      <w:r w:rsidR="00905D20" w:rsidRPr="00CC52E4">
        <w:rPr>
          <w:rFonts w:eastAsiaTheme="majorEastAsia" w:cs="Arial"/>
        </w:rPr>
        <w:t>„</w:t>
      </w:r>
      <w:r w:rsidR="007C1BCE" w:rsidRPr="00CC52E4">
        <w:rPr>
          <w:rFonts w:eastAsiaTheme="majorEastAsia" w:cs="Arial"/>
        </w:rPr>
        <w:t>rychlého myšlení</w:t>
      </w:r>
      <w:r w:rsidR="00905D20" w:rsidRPr="00CC52E4">
        <w:rPr>
          <w:rFonts w:eastAsiaTheme="majorEastAsia" w:cs="Arial"/>
        </w:rPr>
        <w:t>“</w:t>
      </w:r>
      <w:r w:rsidR="007C1BCE" w:rsidRPr="00CC52E4">
        <w:rPr>
          <w:rFonts w:eastAsiaTheme="majorEastAsia" w:cs="Arial"/>
        </w:rPr>
        <w:t xml:space="preserve">, jež je v knize nazváno jako systém 1. Systém 1 je pro mentální stav </w:t>
      </w:r>
      <w:r w:rsidR="00565EDF" w:rsidRPr="00CC52E4">
        <w:rPr>
          <w:rFonts w:eastAsiaTheme="majorEastAsia" w:cs="Arial"/>
        </w:rPr>
        <w:t>člověka méně nákladný a náročný</w:t>
      </w:r>
      <w:r w:rsidR="00876B66" w:rsidRPr="00CC52E4">
        <w:rPr>
          <w:rFonts w:eastAsiaTheme="majorEastAsia" w:cs="Arial"/>
        </w:rPr>
        <w:t xml:space="preserve">. Používá se i v situacích, kdy je potřeba použít </w:t>
      </w:r>
      <w:r w:rsidR="00905D20" w:rsidRPr="00CC52E4">
        <w:rPr>
          <w:rFonts w:eastAsiaTheme="majorEastAsia" w:cs="Arial"/>
        </w:rPr>
        <w:t>„</w:t>
      </w:r>
      <w:r w:rsidR="00876B66" w:rsidRPr="00CC52E4">
        <w:rPr>
          <w:rFonts w:eastAsiaTheme="majorEastAsia" w:cs="Arial"/>
        </w:rPr>
        <w:t>pomalého myšlení</w:t>
      </w:r>
      <w:r w:rsidR="00905D20" w:rsidRPr="00CC52E4">
        <w:rPr>
          <w:rFonts w:eastAsiaTheme="majorEastAsia" w:cs="Arial"/>
        </w:rPr>
        <w:t>“</w:t>
      </w:r>
      <w:r w:rsidR="00876B66" w:rsidRPr="00CC52E4">
        <w:rPr>
          <w:rFonts w:eastAsiaTheme="majorEastAsia" w:cs="Arial"/>
        </w:rPr>
        <w:t xml:space="preserve"> </w:t>
      </w:r>
      <w:r w:rsidR="00D83F5D" w:rsidRPr="00CC52E4">
        <w:rPr>
          <w:rFonts w:eastAsiaTheme="majorEastAsia" w:cs="Arial"/>
        </w:rPr>
        <w:t>(</w:t>
      </w:r>
      <w:r w:rsidR="00876B66" w:rsidRPr="00CC52E4">
        <w:rPr>
          <w:rFonts w:eastAsiaTheme="majorEastAsia" w:cs="Arial"/>
        </w:rPr>
        <w:t xml:space="preserve">vyznačující se analytickým </w:t>
      </w:r>
      <w:r w:rsidR="00876B66" w:rsidRPr="00CC52E4">
        <w:rPr>
          <w:rFonts w:eastAsiaTheme="majorEastAsia" w:cs="Arial"/>
        </w:rPr>
        <w:lastRenderedPageBreak/>
        <w:t>uvažováním</w:t>
      </w:r>
      <w:r w:rsidR="00D83F5D" w:rsidRPr="00CC52E4">
        <w:rPr>
          <w:rFonts w:eastAsiaTheme="majorEastAsia" w:cs="Arial"/>
        </w:rPr>
        <w:t>)</w:t>
      </w:r>
      <w:r w:rsidR="00876B66" w:rsidRPr="00CC52E4">
        <w:rPr>
          <w:rFonts w:eastAsiaTheme="majorEastAsia" w:cs="Arial"/>
        </w:rPr>
        <w:t>.</w:t>
      </w:r>
      <w:r w:rsidR="00D83F5D" w:rsidRPr="00CC52E4">
        <w:rPr>
          <w:rFonts w:eastAsiaTheme="majorEastAsia" w:cs="Arial"/>
        </w:rPr>
        <w:t xml:space="preserve"> </w:t>
      </w:r>
      <w:r w:rsidR="0082198F" w:rsidRPr="00CC52E4">
        <w:rPr>
          <w:rFonts w:eastAsiaTheme="majorEastAsia" w:cs="Arial"/>
        </w:rPr>
        <w:t xml:space="preserve">V racionálním kontextu teorie her by se dalo o </w:t>
      </w:r>
      <w:r w:rsidR="00905D20" w:rsidRPr="00CC52E4">
        <w:rPr>
          <w:rFonts w:eastAsiaTheme="majorEastAsia" w:cs="Arial"/>
        </w:rPr>
        <w:t>„</w:t>
      </w:r>
      <w:r w:rsidR="0082198F" w:rsidRPr="00CC52E4">
        <w:rPr>
          <w:rFonts w:eastAsiaTheme="majorEastAsia" w:cs="Arial"/>
        </w:rPr>
        <w:t>pomalém myšlení</w:t>
      </w:r>
      <w:r w:rsidR="00905D20" w:rsidRPr="00CC52E4">
        <w:rPr>
          <w:rFonts w:eastAsiaTheme="majorEastAsia" w:cs="Arial"/>
        </w:rPr>
        <w:t>“</w:t>
      </w:r>
      <w:r w:rsidR="0082198F" w:rsidRPr="00CC52E4">
        <w:rPr>
          <w:rFonts w:eastAsiaTheme="majorEastAsia" w:cs="Arial"/>
        </w:rPr>
        <w:t xml:space="preserve"> říci, že je nevyhovující pro každodenní rozhodování, protože nás stojí více duševního výkonu.</w:t>
      </w:r>
    </w:p>
    <w:p w:rsidR="008A0D49" w:rsidRPr="00CC52E4" w:rsidRDefault="008A0D49" w:rsidP="007C4737">
      <w:pPr>
        <w:spacing w:after="0" w:line="360" w:lineRule="auto"/>
        <w:ind w:firstLine="709"/>
        <w:rPr>
          <w:rFonts w:eastAsiaTheme="majorEastAsia" w:cs="Arial"/>
        </w:rPr>
      </w:pPr>
      <w:r w:rsidRPr="00CC52E4">
        <w:rPr>
          <w:rFonts w:eastAsiaTheme="majorEastAsia" w:cs="Arial"/>
        </w:rPr>
        <w:t>Výsledky chování</w:t>
      </w:r>
      <w:r w:rsidR="009E4B30" w:rsidRPr="00CC52E4">
        <w:rPr>
          <w:rFonts w:eastAsiaTheme="majorEastAsia" w:cs="Arial"/>
        </w:rPr>
        <w:t xml:space="preserve"> </w:t>
      </w:r>
      <w:r w:rsidRPr="00CC52E4">
        <w:rPr>
          <w:rFonts w:eastAsiaTheme="majorEastAsia" w:cs="Arial"/>
        </w:rPr>
        <w:t>v praxi n</w:t>
      </w:r>
      <w:r w:rsidR="005F1B97" w:rsidRPr="00CC52E4">
        <w:rPr>
          <w:rFonts w:eastAsiaTheme="majorEastAsia" w:cs="Arial"/>
        </w:rPr>
        <w:t>ejsou</w:t>
      </w:r>
      <w:r w:rsidRPr="00CC52E4">
        <w:rPr>
          <w:rFonts w:eastAsiaTheme="majorEastAsia" w:cs="Arial"/>
        </w:rPr>
        <w:t xml:space="preserve"> </w:t>
      </w:r>
      <w:r w:rsidR="009E4B30" w:rsidRPr="00CC52E4">
        <w:rPr>
          <w:rFonts w:eastAsiaTheme="majorEastAsia" w:cs="Arial"/>
        </w:rPr>
        <w:t>stejné, jako j</w:t>
      </w:r>
      <w:r w:rsidR="005F1B97" w:rsidRPr="00CC52E4">
        <w:rPr>
          <w:rFonts w:eastAsiaTheme="majorEastAsia" w:cs="Arial"/>
        </w:rPr>
        <w:t>sou</w:t>
      </w:r>
      <w:r w:rsidR="009E4B30" w:rsidRPr="00CC52E4">
        <w:rPr>
          <w:rFonts w:eastAsiaTheme="majorEastAsia" w:cs="Arial"/>
        </w:rPr>
        <w:t xml:space="preserve"> v </w:t>
      </w:r>
      <w:r w:rsidR="005F1B97" w:rsidRPr="00CC52E4">
        <w:rPr>
          <w:rFonts w:eastAsiaTheme="majorEastAsia" w:cs="Arial"/>
        </w:rPr>
        <w:t>modelech</w:t>
      </w:r>
      <w:r w:rsidR="009E4B30" w:rsidRPr="00CC52E4">
        <w:rPr>
          <w:rFonts w:eastAsiaTheme="majorEastAsia" w:cs="Arial"/>
        </w:rPr>
        <w:t xml:space="preserve"> her s inteligentními hráči. Může za to</w:t>
      </w:r>
      <w:r w:rsidR="00565EDF" w:rsidRPr="00CC52E4">
        <w:rPr>
          <w:rFonts w:eastAsiaTheme="majorEastAsia" w:cs="Arial"/>
        </w:rPr>
        <w:t xml:space="preserve"> také</w:t>
      </w:r>
      <w:r w:rsidR="009E4B30" w:rsidRPr="00CC52E4">
        <w:rPr>
          <w:rFonts w:eastAsiaTheme="majorEastAsia" w:cs="Arial"/>
        </w:rPr>
        <w:t xml:space="preserve"> definice </w:t>
      </w:r>
      <w:r w:rsidR="00F11C65" w:rsidRPr="00CC52E4">
        <w:rPr>
          <w:rFonts w:eastAsiaTheme="majorEastAsia" w:cs="Arial"/>
        </w:rPr>
        <w:t>užitku neboli</w:t>
      </w:r>
      <w:r w:rsidR="009E4B30" w:rsidRPr="00CC52E4">
        <w:rPr>
          <w:rFonts w:eastAsiaTheme="majorEastAsia" w:cs="Arial"/>
        </w:rPr>
        <w:t xml:space="preserve"> výplaty. Obyčejný hráč ví, v čem on sám užitek vidí. Ale jeho subjektivní představa se může od ostatních hráčů lišit. C</w:t>
      </w:r>
      <w:r w:rsidR="001531DB" w:rsidRPr="00CC52E4">
        <w:rPr>
          <w:rFonts w:eastAsiaTheme="majorEastAsia" w:cs="Arial"/>
        </w:rPr>
        <w:t>í</w:t>
      </w:r>
      <w:r w:rsidR="009E4B30" w:rsidRPr="00CC52E4">
        <w:rPr>
          <w:rFonts w:eastAsiaTheme="majorEastAsia" w:cs="Arial"/>
        </w:rPr>
        <w:t xml:space="preserve">lem by tedy nemusel být </w:t>
      </w:r>
      <w:r w:rsidR="001531DB" w:rsidRPr="00CC52E4">
        <w:rPr>
          <w:rFonts w:eastAsiaTheme="majorEastAsia" w:cs="Arial"/>
        </w:rPr>
        <w:t>užitečnější zisk, ale t</w:t>
      </w:r>
      <w:r w:rsidR="00480C26" w:rsidRPr="00CC52E4">
        <w:rPr>
          <w:rFonts w:eastAsiaTheme="majorEastAsia" w:cs="Arial"/>
        </w:rPr>
        <w:t>o</w:t>
      </w:r>
      <w:r w:rsidR="000F0784" w:rsidRPr="00CC52E4">
        <w:rPr>
          <w:rFonts w:eastAsiaTheme="majorEastAsia" w:cs="Arial"/>
        </w:rPr>
        <w:t>,</w:t>
      </w:r>
      <w:r w:rsidR="001531DB" w:rsidRPr="00CC52E4">
        <w:rPr>
          <w:rFonts w:eastAsiaTheme="majorEastAsia" w:cs="Arial"/>
        </w:rPr>
        <w:t xml:space="preserve"> co nás dokáže více potěšit</w:t>
      </w:r>
      <w:r w:rsidR="004F3D99" w:rsidRPr="00CC52E4">
        <w:rPr>
          <w:rFonts w:eastAsiaTheme="majorEastAsia" w:cs="Arial"/>
        </w:rPr>
        <w:t xml:space="preserve"> (Chvoj 2013, s. 23-24)</w:t>
      </w:r>
      <w:r w:rsidR="001531DB" w:rsidRPr="00CC52E4">
        <w:rPr>
          <w:rFonts w:eastAsiaTheme="majorEastAsia" w:cs="Arial"/>
        </w:rPr>
        <w:t>.</w:t>
      </w:r>
      <w:r w:rsidR="004F3D99" w:rsidRPr="00CC52E4">
        <w:rPr>
          <w:rFonts w:eastAsiaTheme="majorEastAsia" w:cs="Arial"/>
        </w:rPr>
        <w:t xml:space="preserve"> </w:t>
      </w:r>
      <w:r w:rsidR="001531DB" w:rsidRPr="00CC52E4">
        <w:rPr>
          <w:rFonts w:eastAsiaTheme="majorEastAsia" w:cs="Arial"/>
        </w:rPr>
        <w:t xml:space="preserve"> </w:t>
      </w:r>
      <w:r w:rsidR="004F3D99" w:rsidRPr="00CC52E4">
        <w:rPr>
          <w:rFonts w:eastAsiaTheme="majorEastAsia" w:cs="Arial"/>
        </w:rPr>
        <w:t xml:space="preserve">Tato strategie sleduje </w:t>
      </w:r>
      <w:r w:rsidR="004F3D99" w:rsidRPr="00CC52E4">
        <w:rPr>
          <w:rFonts w:eastAsiaTheme="majorEastAsia" w:cs="Arial"/>
          <w:i/>
        </w:rPr>
        <w:t>dominanci podle výhry</w:t>
      </w:r>
      <w:r w:rsidR="004F3D99" w:rsidRPr="00CC52E4">
        <w:rPr>
          <w:rFonts w:eastAsiaTheme="majorEastAsia" w:cs="Arial"/>
        </w:rPr>
        <w:t xml:space="preserve"> a v</w:t>
      </w:r>
      <w:r w:rsidR="009E4B30" w:rsidRPr="00CC52E4">
        <w:rPr>
          <w:rFonts w:eastAsiaTheme="majorEastAsia" w:cs="Arial"/>
        </w:rPr>
        <w:t xml:space="preserve"> tom případě nemusíme správně odhadnout, za jakým ziskem člověk ve své strategii míří a jaký výsledek </w:t>
      </w:r>
      <w:r w:rsidR="00480C26" w:rsidRPr="00CC52E4">
        <w:rPr>
          <w:rFonts w:eastAsiaTheme="majorEastAsia" w:cs="Arial"/>
        </w:rPr>
        <w:t xml:space="preserve">bude </w:t>
      </w:r>
      <w:r w:rsidR="009E4B30" w:rsidRPr="00CC52E4">
        <w:rPr>
          <w:rFonts w:eastAsiaTheme="majorEastAsia" w:cs="Arial"/>
        </w:rPr>
        <w:t>raději prefer</w:t>
      </w:r>
      <w:r w:rsidR="00480C26" w:rsidRPr="00CC52E4">
        <w:rPr>
          <w:rFonts w:eastAsiaTheme="majorEastAsia" w:cs="Arial"/>
        </w:rPr>
        <w:t>ovat</w:t>
      </w:r>
      <w:r w:rsidR="009E4B30" w:rsidRPr="00CC52E4">
        <w:rPr>
          <w:rFonts w:eastAsiaTheme="majorEastAsia" w:cs="Arial"/>
        </w:rPr>
        <w:t xml:space="preserve"> (Chvoj 2013</w:t>
      </w:r>
      <w:r w:rsidR="004F3D99" w:rsidRPr="00CC52E4">
        <w:rPr>
          <w:rFonts w:eastAsiaTheme="majorEastAsia" w:cs="Arial"/>
        </w:rPr>
        <w:t>, Kruml 2018</w:t>
      </w:r>
      <w:r w:rsidR="00F11C65" w:rsidRPr="00CC52E4">
        <w:rPr>
          <w:rFonts w:eastAsiaTheme="majorEastAsia" w:cs="Arial"/>
        </w:rPr>
        <w:t>, s. 22</w:t>
      </w:r>
      <w:r w:rsidR="009E4B30" w:rsidRPr="00CC52E4">
        <w:rPr>
          <w:rFonts w:eastAsiaTheme="majorEastAsia" w:cs="Arial"/>
        </w:rPr>
        <w:t xml:space="preserve">). </w:t>
      </w:r>
    </w:p>
    <w:p w:rsidR="007918CC" w:rsidRPr="00CC52E4" w:rsidRDefault="001531DB" w:rsidP="007C4737">
      <w:pPr>
        <w:spacing w:after="0" w:line="360" w:lineRule="auto"/>
        <w:ind w:firstLine="709"/>
        <w:rPr>
          <w:rFonts w:eastAsiaTheme="majorEastAsia" w:cs="Arial"/>
        </w:rPr>
      </w:pPr>
      <w:r w:rsidRPr="00CC52E4">
        <w:rPr>
          <w:rFonts w:eastAsiaTheme="majorEastAsia" w:cs="Arial"/>
        </w:rPr>
        <w:t>Nedokonalost našich navržených modelů her naznačuje už samotná potřeba definovat neinteligentního hráče, i přesto že jsme si řekli, že každý hráč se rozhoduje racionálně. Do modelu nejme schopni zařadit všechny vlivy, které mohou způsobit změny v</w:t>
      </w:r>
      <w:r w:rsidR="00565EDF" w:rsidRPr="00CC52E4">
        <w:rPr>
          <w:rFonts w:eastAsiaTheme="majorEastAsia" w:cs="Arial"/>
        </w:rPr>
        <w:t> </w:t>
      </w:r>
      <w:r w:rsidRPr="00CC52E4">
        <w:rPr>
          <w:rFonts w:eastAsiaTheme="majorEastAsia" w:cs="Arial"/>
        </w:rPr>
        <w:t>chování</w:t>
      </w:r>
      <w:r w:rsidR="00565EDF" w:rsidRPr="00CC52E4">
        <w:rPr>
          <w:rFonts w:eastAsiaTheme="majorEastAsia" w:cs="Arial"/>
        </w:rPr>
        <w:t xml:space="preserve">, </w:t>
      </w:r>
      <w:r w:rsidR="00DA5B61" w:rsidRPr="00CC52E4">
        <w:rPr>
          <w:rFonts w:eastAsiaTheme="majorEastAsia" w:cs="Arial"/>
        </w:rPr>
        <w:t xml:space="preserve">tím že </w:t>
      </w:r>
      <w:r w:rsidR="00565EDF" w:rsidRPr="00CC52E4">
        <w:rPr>
          <w:rFonts w:eastAsiaTheme="majorEastAsia" w:cs="Arial"/>
        </w:rPr>
        <w:t xml:space="preserve">hráči používají ve </w:t>
      </w:r>
      <w:r w:rsidR="00DA5B61" w:rsidRPr="00CC52E4">
        <w:rPr>
          <w:rFonts w:eastAsiaTheme="majorEastAsia" w:cs="Arial"/>
        </w:rPr>
        <w:t>svém</w:t>
      </w:r>
      <w:r w:rsidR="00565EDF" w:rsidRPr="00CC52E4">
        <w:rPr>
          <w:rFonts w:eastAsiaTheme="majorEastAsia" w:cs="Arial"/>
        </w:rPr>
        <w:t xml:space="preserve"> rozhodování </w:t>
      </w:r>
      <w:r w:rsidR="00DA5B61" w:rsidRPr="00CC52E4">
        <w:rPr>
          <w:rFonts w:eastAsiaTheme="majorEastAsia" w:cs="Arial"/>
        </w:rPr>
        <w:t>„</w:t>
      </w:r>
      <w:r w:rsidR="00565EDF" w:rsidRPr="00CC52E4">
        <w:rPr>
          <w:rFonts w:eastAsiaTheme="majorEastAsia" w:cs="Arial"/>
        </w:rPr>
        <w:t>rychlé myšlení</w:t>
      </w:r>
      <w:r w:rsidR="00DA5B61" w:rsidRPr="00CC52E4">
        <w:rPr>
          <w:rFonts w:eastAsiaTheme="majorEastAsia" w:cs="Arial"/>
        </w:rPr>
        <w:t>“</w:t>
      </w:r>
      <w:r w:rsidR="00565EDF" w:rsidRPr="00CC52E4">
        <w:rPr>
          <w:rFonts w:eastAsiaTheme="majorEastAsia" w:cs="Arial"/>
        </w:rPr>
        <w:t xml:space="preserve"> nebo sledují jiný druh </w:t>
      </w:r>
      <w:r w:rsidR="00DA5B61" w:rsidRPr="00CC52E4">
        <w:rPr>
          <w:rFonts w:eastAsiaTheme="majorEastAsia" w:cs="Arial"/>
        </w:rPr>
        <w:t>užitku, než</w:t>
      </w:r>
      <w:r w:rsidR="00565EDF" w:rsidRPr="00CC52E4">
        <w:rPr>
          <w:rFonts w:eastAsiaTheme="majorEastAsia" w:cs="Arial"/>
        </w:rPr>
        <w:t xml:space="preserve"> jsme předpokládali</w:t>
      </w:r>
      <w:r w:rsidRPr="00CC52E4">
        <w:rPr>
          <w:rFonts w:eastAsiaTheme="majorEastAsia" w:cs="Arial"/>
        </w:rPr>
        <w:t xml:space="preserve"> (Chvoj 2013, s. 27).</w:t>
      </w:r>
    </w:p>
    <w:p w:rsidR="00EB152A" w:rsidRPr="00CC52E4" w:rsidRDefault="00DE5A8D" w:rsidP="00103FEA">
      <w:pPr>
        <w:pStyle w:val="Nadpis2"/>
        <w:spacing w:after="240" w:line="360" w:lineRule="auto"/>
        <w:ind w:firstLine="709"/>
        <w:rPr>
          <w:rStyle w:val="Siln"/>
          <w:rFonts w:cs="Arial"/>
          <w:b/>
          <w:bCs/>
        </w:rPr>
      </w:pPr>
      <w:r w:rsidRPr="00CC52E4">
        <w:rPr>
          <w:rFonts w:cs="Arial"/>
        </w:rPr>
        <w:t xml:space="preserve"> </w:t>
      </w:r>
      <w:bookmarkStart w:id="3" w:name="_Toc70528720"/>
      <w:r w:rsidR="00EB152A" w:rsidRPr="00CC52E4">
        <w:rPr>
          <w:rStyle w:val="Siln"/>
          <w:rFonts w:cs="Arial"/>
          <w:b/>
          <w:bCs/>
        </w:rPr>
        <w:t>2.2 Nash</w:t>
      </w:r>
      <w:r w:rsidR="008A0D49" w:rsidRPr="00CC52E4">
        <w:rPr>
          <w:rStyle w:val="Siln"/>
          <w:rFonts w:cs="Arial"/>
          <w:b/>
          <w:bCs/>
        </w:rPr>
        <w:t>ovo</w:t>
      </w:r>
      <w:r w:rsidR="00EB152A" w:rsidRPr="00CC52E4">
        <w:rPr>
          <w:rStyle w:val="Siln"/>
          <w:rFonts w:cs="Arial"/>
          <w:b/>
          <w:bCs/>
        </w:rPr>
        <w:t xml:space="preserve"> equilibrium</w:t>
      </w:r>
      <w:bookmarkEnd w:id="3"/>
      <w:r w:rsidR="00EB152A" w:rsidRPr="00CC52E4">
        <w:rPr>
          <w:rStyle w:val="Siln"/>
          <w:rFonts w:cs="Arial"/>
          <w:b/>
          <w:bCs/>
        </w:rPr>
        <w:t xml:space="preserve"> </w:t>
      </w:r>
    </w:p>
    <w:p w:rsidR="00050D6B" w:rsidRPr="00CC52E4" w:rsidRDefault="004F3D99" w:rsidP="00103FEA">
      <w:pPr>
        <w:spacing w:after="0" w:line="360" w:lineRule="auto"/>
        <w:ind w:firstLine="709"/>
        <w:rPr>
          <w:rFonts w:cs="Arial"/>
          <w:szCs w:val="26"/>
        </w:rPr>
      </w:pPr>
      <w:r w:rsidRPr="00CC52E4">
        <w:rPr>
          <w:rStyle w:val="Siln"/>
          <w:rFonts w:cs="Arial"/>
          <w:b w:val="0"/>
          <w:sz w:val="26"/>
          <w:szCs w:val="26"/>
        </w:rPr>
        <w:t>Nashovo equilibrium (také „</w:t>
      </w:r>
      <w:r w:rsidRPr="00CC52E4">
        <w:rPr>
          <w:rStyle w:val="Siln"/>
          <w:rFonts w:cs="Arial"/>
          <w:b w:val="0"/>
          <w:i/>
          <w:sz w:val="26"/>
          <w:szCs w:val="26"/>
        </w:rPr>
        <w:t>Nashova rovnováha</w:t>
      </w:r>
      <w:r w:rsidRPr="00CC52E4">
        <w:rPr>
          <w:rStyle w:val="Siln"/>
          <w:rFonts w:cs="Arial"/>
          <w:b w:val="0"/>
          <w:sz w:val="26"/>
          <w:szCs w:val="26"/>
        </w:rPr>
        <w:t>“) přestavuje situaci, v níž si nepolepší</w:t>
      </w:r>
      <w:r w:rsidR="00E33842" w:rsidRPr="00CC52E4">
        <w:rPr>
          <w:rStyle w:val="Siln"/>
          <w:rFonts w:cs="Arial"/>
          <w:b w:val="0"/>
          <w:sz w:val="26"/>
          <w:szCs w:val="26"/>
        </w:rPr>
        <w:t xml:space="preserve"> </w:t>
      </w:r>
      <w:r w:rsidR="00BC30BF" w:rsidRPr="00CC52E4">
        <w:rPr>
          <w:rStyle w:val="Siln"/>
          <w:rFonts w:cs="Arial"/>
          <w:b w:val="0"/>
          <w:sz w:val="26"/>
          <w:szCs w:val="26"/>
        </w:rPr>
        <w:t>s výsledkem</w:t>
      </w:r>
      <w:r w:rsidRPr="00CC52E4">
        <w:rPr>
          <w:rStyle w:val="Siln"/>
          <w:rFonts w:cs="Arial"/>
          <w:b w:val="0"/>
          <w:sz w:val="26"/>
          <w:szCs w:val="26"/>
        </w:rPr>
        <w:t xml:space="preserve"> žádný z</w:t>
      </w:r>
      <w:r w:rsidR="00E438E2" w:rsidRPr="00CC52E4">
        <w:rPr>
          <w:rStyle w:val="Siln"/>
          <w:rFonts w:cs="Arial"/>
          <w:b w:val="0"/>
          <w:sz w:val="26"/>
          <w:szCs w:val="26"/>
        </w:rPr>
        <w:t> </w:t>
      </w:r>
      <w:r w:rsidRPr="00CC52E4">
        <w:rPr>
          <w:rStyle w:val="Siln"/>
          <w:rFonts w:cs="Arial"/>
          <w:b w:val="0"/>
          <w:sz w:val="26"/>
          <w:szCs w:val="26"/>
        </w:rPr>
        <w:t>hráčů</w:t>
      </w:r>
      <w:r w:rsidR="00E438E2" w:rsidRPr="00CC52E4">
        <w:rPr>
          <w:rStyle w:val="Siln"/>
          <w:rFonts w:cs="Arial"/>
          <w:b w:val="0"/>
          <w:sz w:val="26"/>
          <w:szCs w:val="26"/>
        </w:rPr>
        <w:t xml:space="preserve"> </w:t>
      </w:r>
      <w:r w:rsidR="00E33842" w:rsidRPr="00CC52E4">
        <w:rPr>
          <w:rStyle w:val="Siln"/>
          <w:rFonts w:cs="Arial"/>
          <w:b w:val="0"/>
          <w:sz w:val="26"/>
          <w:szCs w:val="26"/>
        </w:rPr>
        <w:t>(</w:t>
      </w:r>
      <w:r w:rsidR="00E438E2" w:rsidRPr="00CC52E4">
        <w:rPr>
          <w:rStyle w:val="Siln"/>
          <w:rFonts w:cs="Arial"/>
          <w:b w:val="0"/>
          <w:sz w:val="26"/>
          <w:szCs w:val="26"/>
        </w:rPr>
        <w:t>ke konci hry</w:t>
      </w:r>
      <w:r w:rsidR="00E33842" w:rsidRPr="00CC52E4">
        <w:rPr>
          <w:rStyle w:val="Siln"/>
          <w:rFonts w:cs="Arial"/>
          <w:b w:val="0"/>
          <w:sz w:val="26"/>
          <w:szCs w:val="26"/>
        </w:rPr>
        <w:t xml:space="preserve"> či kola)</w:t>
      </w:r>
      <w:r w:rsidRPr="00CC52E4">
        <w:rPr>
          <w:rStyle w:val="Siln"/>
          <w:rFonts w:cs="Arial"/>
          <w:b w:val="0"/>
          <w:sz w:val="26"/>
          <w:szCs w:val="26"/>
        </w:rPr>
        <w:t>,</w:t>
      </w:r>
      <w:r w:rsidR="00784401" w:rsidRPr="00CC52E4">
        <w:rPr>
          <w:rStyle w:val="Siln"/>
          <w:rFonts w:cs="Arial"/>
          <w:b w:val="0"/>
          <w:sz w:val="26"/>
          <w:szCs w:val="26"/>
        </w:rPr>
        <w:t xml:space="preserve"> </w:t>
      </w:r>
      <w:r w:rsidR="00E33842" w:rsidRPr="00CC52E4">
        <w:rPr>
          <w:rStyle w:val="Siln"/>
          <w:rFonts w:cs="Arial"/>
          <w:b w:val="0"/>
          <w:sz w:val="26"/>
          <w:szCs w:val="26"/>
        </w:rPr>
        <w:t>pokud</w:t>
      </w:r>
      <w:r w:rsidRPr="00CC52E4">
        <w:rPr>
          <w:rStyle w:val="Siln"/>
          <w:rFonts w:cs="Arial"/>
          <w:b w:val="0"/>
          <w:sz w:val="26"/>
          <w:szCs w:val="26"/>
        </w:rPr>
        <w:t xml:space="preserve"> se rozhodnou změnit svou strategii</w:t>
      </w:r>
      <w:r w:rsidR="00103FEA" w:rsidRPr="00CC52E4">
        <w:rPr>
          <w:rStyle w:val="Siln"/>
          <w:rFonts w:cs="Arial"/>
          <w:b w:val="0"/>
          <w:sz w:val="26"/>
          <w:szCs w:val="26"/>
        </w:rPr>
        <w:t xml:space="preserve"> na jinou</w:t>
      </w:r>
      <w:r w:rsidR="00D9219D" w:rsidRPr="00CC52E4">
        <w:rPr>
          <w:rStyle w:val="Siln"/>
          <w:rFonts w:cs="Arial"/>
          <w:b w:val="0"/>
          <w:sz w:val="26"/>
          <w:szCs w:val="26"/>
        </w:rPr>
        <w:t>.</w:t>
      </w:r>
      <w:r w:rsidR="006A7339" w:rsidRPr="00CC52E4">
        <w:rPr>
          <w:rStyle w:val="Siln"/>
          <w:rFonts w:cs="Arial"/>
          <w:b w:val="0"/>
          <w:sz w:val="26"/>
          <w:szCs w:val="26"/>
        </w:rPr>
        <w:t xml:space="preserve"> Nachází </w:t>
      </w:r>
      <w:r w:rsidR="00E33842" w:rsidRPr="00CC52E4">
        <w:rPr>
          <w:rStyle w:val="Siln"/>
          <w:rFonts w:cs="Arial"/>
          <w:b w:val="0"/>
          <w:sz w:val="26"/>
          <w:szCs w:val="26"/>
        </w:rPr>
        <w:t xml:space="preserve">se </w:t>
      </w:r>
      <w:r w:rsidR="00E438E2" w:rsidRPr="00CC52E4">
        <w:rPr>
          <w:rStyle w:val="Siln"/>
          <w:rFonts w:cs="Arial"/>
          <w:b w:val="0"/>
          <w:sz w:val="26"/>
          <w:szCs w:val="26"/>
        </w:rPr>
        <w:t>proto</w:t>
      </w:r>
      <w:r w:rsidR="006A7339" w:rsidRPr="00CC52E4">
        <w:rPr>
          <w:rStyle w:val="Siln"/>
          <w:rFonts w:cs="Arial"/>
          <w:b w:val="0"/>
          <w:sz w:val="26"/>
          <w:szCs w:val="26"/>
        </w:rPr>
        <w:t xml:space="preserve"> v takzvaném rovnovážném bodě. Jméno</w:t>
      </w:r>
      <w:r w:rsidR="00103FEA" w:rsidRPr="00CC52E4">
        <w:rPr>
          <w:rStyle w:val="Siln"/>
          <w:rFonts w:cs="Arial"/>
          <w:b w:val="0"/>
          <w:sz w:val="26"/>
          <w:szCs w:val="26"/>
        </w:rPr>
        <w:t xml:space="preserve"> rovnováha</w:t>
      </w:r>
      <w:r w:rsidR="006A7339" w:rsidRPr="00CC52E4">
        <w:rPr>
          <w:rStyle w:val="Siln"/>
          <w:rFonts w:cs="Arial"/>
          <w:b w:val="0"/>
          <w:sz w:val="26"/>
          <w:szCs w:val="26"/>
        </w:rPr>
        <w:t xml:space="preserve"> zí</w:t>
      </w:r>
      <w:r w:rsidR="00692209" w:rsidRPr="00CC52E4">
        <w:rPr>
          <w:rStyle w:val="Siln"/>
          <w:rFonts w:cs="Arial"/>
          <w:b w:val="0"/>
          <w:sz w:val="26"/>
          <w:szCs w:val="26"/>
        </w:rPr>
        <w:t>skala po Johnu Nashovi a v eko</w:t>
      </w:r>
      <w:r w:rsidR="006A7339" w:rsidRPr="00CC52E4">
        <w:rPr>
          <w:rStyle w:val="Siln"/>
          <w:rFonts w:cs="Arial"/>
          <w:b w:val="0"/>
          <w:sz w:val="26"/>
          <w:szCs w:val="26"/>
        </w:rPr>
        <w:t xml:space="preserve">nomii </w:t>
      </w:r>
      <w:r w:rsidR="00103FEA" w:rsidRPr="00CC52E4">
        <w:rPr>
          <w:rStyle w:val="Siln"/>
          <w:rFonts w:cs="Arial"/>
          <w:b w:val="0"/>
          <w:sz w:val="26"/>
          <w:szCs w:val="26"/>
        </w:rPr>
        <w:t>předpokládáme</w:t>
      </w:r>
      <w:r w:rsidR="006A7339" w:rsidRPr="00CC52E4">
        <w:rPr>
          <w:rStyle w:val="Siln"/>
          <w:rFonts w:cs="Arial"/>
          <w:b w:val="0"/>
          <w:sz w:val="26"/>
          <w:szCs w:val="26"/>
        </w:rPr>
        <w:t>, že každá konečná hra má</w:t>
      </w:r>
      <w:r w:rsidR="00E33842" w:rsidRPr="00CC52E4">
        <w:rPr>
          <w:rStyle w:val="Siln"/>
          <w:rFonts w:cs="Arial"/>
          <w:b w:val="0"/>
          <w:sz w:val="26"/>
          <w:szCs w:val="26"/>
        </w:rPr>
        <w:t xml:space="preserve"> přinejmenším jedno</w:t>
      </w:r>
      <w:r w:rsidR="006A7339" w:rsidRPr="00CC52E4">
        <w:rPr>
          <w:rStyle w:val="Siln"/>
          <w:rFonts w:cs="Arial"/>
          <w:b w:val="0"/>
          <w:sz w:val="26"/>
          <w:szCs w:val="26"/>
        </w:rPr>
        <w:t xml:space="preserve"> takovéto řešení.</w:t>
      </w:r>
      <w:r w:rsidR="00784401" w:rsidRPr="00CC52E4">
        <w:rPr>
          <w:rStyle w:val="Siln"/>
          <w:rFonts w:cs="Arial"/>
          <w:b w:val="0"/>
          <w:sz w:val="26"/>
          <w:szCs w:val="26"/>
        </w:rPr>
        <w:t xml:space="preserve"> </w:t>
      </w:r>
      <w:r w:rsidR="002C6E30" w:rsidRPr="00CC52E4">
        <w:rPr>
          <w:rFonts w:eastAsiaTheme="majorEastAsia" w:cs="Arial"/>
          <w:szCs w:val="26"/>
        </w:rPr>
        <w:t>„</w:t>
      </w:r>
      <w:r w:rsidR="002C6E30" w:rsidRPr="00CC52E4">
        <w:rPr>
          <w:rFonts w:eastAsiaTheme="majorEastAsia" w:cs="Arial"/>
          <w:i/>
          <w:szCs w:val="26"/>
        </w:rPr>
        <w:t>Nashova věta říká, že ve smíšených strategií má každá konečná hra alespoň jeden rovnovážný bod</w:t>
      </w:r>
      <w:r w:rsidR="002C6E30" w:rsidRPr="00CC52E4">
        <w:rPr>
          <w:rFonts w:eastAsiaTheme="majorEastAsia" w:cs="Arial"/>
          <w:szCs w:val="26"/>
        </w:rPr>
        <w:t xml:space="preserve">“ </w:t>
      </w:r>
      <w:r w:rsidR="002C6E30" w:rsidRPr="00CC52E4">
        <w:rPr>
          <w:rFonts w:cs="Arial"/>
          <w:szCs w:val="26"/>
        </w:rPr>
        <w:t>(Chvoj 2013, s. 21).</w:t>
      </w:r>
      <w:r w:rsidR="002C6E30" w:rsidRPr="00CC52E4">
        <w:rPr>
          <w:rFonts w:eastAsiaTheme="majorEastAsia" w:cs="Arial"/>
          <w:szCs w:val="26"/>
        </w:rPr>
        <w:t xml:space="preserve"> </w:t>
      </w:r>
      <w:r w:rsidR="00050D6B" w:rsidRPr="00CC52E4">
        <w:rPr>
          <w:rFonts w:eastAsiaTheme="majorEastAsia" w:cs="Arial"/>
          <w:szCs w:val="26"/>
        </w:rPr>
        <w:t>Inteligentní hráč je schopný</w:t>
      </w:r>
      <w:r w:rsidR="00D51B28" w:rsidRPr="00CC52E4">
        <w:rPr>
          <w:rFonts w:eastAsiaTheme="majorEastAsia" w:cs="Arial"/>
          <w:szCs w:val="26"/>
        </w:rPr>
        <w:t xml:space="preserve"> provést</w:t>
      </w:r>
      <w:r w:rsidR="00050D6B" w:rsidRPr="00CC52E4">
        <w:rPr>
          <w:rFonts w:eastAsiaTheme="majorEastAsia" w:cs="Arial"/>
          <w:szCs w:val="26"/>
        </w:rPr>
        <w:t xml:space="preserve"> rovnovážn</w:t>
      </w:r>
      <w:r w:rsidR="00D51B28" w:rsidRPr="00CC52E4">
        <w:rPr>
          <w:rFonts w:eastAsiaTheme="majorEastAsia" w:cs="Arial"/>
          <w:szCs w:val="26"/>
        </w:rPr>
        <w:t>ou strategii</w:t>
      </w:r>
      <w:r w:rsidR="00050D6B" w:rsidRPr="00CC52E4">
        <w:rPr>
          <w:rFonts w:eastAsiaTheme="majorEastAsia" w:cs="Arial"/>
          <w:szCs w:val="26"/>
        </w:rPr>
        <w:t xml:space="preserve"> a za předpokladu, že</w:t>
      </w:r>
      <w:r w:rsidR="00D51B28" w:rsidRPr="00CC52E4">
        <w:rPr>
          <w:rFonts w:eastAsiaTheme="majorEastAsia" w:cs="Arial"/>
          <w:szCs w:val="26"/>
        </w:rPr>
        <w:t xml:space="preserve"> si</w:t>
      </w:r>
      <w:r w:rsidR="00050D6B" w:rsidRPr="00CC52E4">
        <w:rPr>
          <w:rFonts w:eastAsiaTheme="majorEastAsia" w:cs="Arial"/>
          <w:szCs w:val="26"/>
        </w:rPr>
        <w:t xml:space="preserve"> všichni hráči tuto strategii</w:t>
      </w:r>
      <w:r w:rsidR="00D51B28" w:rsidRPr="00CC52E4">
        <w:rPr>
          <w:rFonts w:eastAsiaTheme="majorEastAsia" w:cs="Arial"/>
          <w:szCs w:val="26"/>
        </w:rPr>
        <w:t xml:space="preserve"> také</w:t>
      </w:r>
      <w:r w:rsidR="00050D6B" w:rsidRPr="00CC52E4">
        <w:rPr>
          <w:rFonts w:eastAsiaTheme="majorEastAsia" w:cs="Arial"/>
          <w:szCs w:val="26"/>
        </w:rPr>
        <w:t xml:space="preserve"> </w:t>
      </w:r>
      <w:r w:rsidR="00784401" w:rsidRPr="00CC52E4">
        <w:rPr>
          <w:rFonts w:eastAsiaTheme="majorEastAsia" w:cs="Arial"/>
          <w:szCs w:val="26"/>
        </w:rPr>
        <w:t>z</w:t>
      </w:r>
      <w:r w:rsidR="00103FEA" w:rsidRPr="00CC52E4">
        <w:rPr>
          <w:rFonts w:eastAsiaTheme="majorEastAsia" w:cs="Arial"/>
          <w:szCs w:val="26"/>
        </w:rPr>
        <w:t>volí,</w:t>
      </w:r>
      <w:r w:rsidR="00050D6B" w:rsidRPr="00CC52E4">
        <w:rPr>
          <w:rFonts w:eastAsiaTheme="majorEastAsia" w:cs="Arial"/>
          <w:szCs w:val="26"/>
        </w:rPr>
        <w:t xml:space="preserve"> vznikne rovnovážný bod, kterému říkáme Nashova rovnováha. </w:t>
      </w:r>
      <w:r w:rsidR="00050D6B" w:rsidRPr="00CC52E4">
        <w:rPr>
          <w:rFonts w:eastAsiaTheme="majorEastAsia" w:cs="Arial"/>
          <w:szCs w:val="26"/>
        </w:rPr>
        <w:lastRenderedPageBreak/>
        <w:t>Pokud hráč zvolí jinou strategii</w:t>
      </w:r>
      <w:r w:rsidR="00784401" w:rsidRPr="00CC52E4">
        <w:rPr>
          <w:rFonts w:eastAsiaTheme="majorEastAsia" w:cs="Arial"/>
          <w:szCs w:val="26"/>
        </w:rPr>
        <w:t>,</w:t>
      </w:r>
      <w:r w:rsidR="00050D6B" w:rsidRPr="00CC52E4">
        <w:rPr>
          <w:rFonts w:eastAsiaTheme="majorEastAsia" w:cs="Arial"/>
          <w:szCs w:val="26"/>
        </w:rPr>
        <w:t xml:space="preserve"> jenom si</w:t>
      </w:r>
      <w:r w:rsidR="00D2540A" w:rsidRPr="00CC52E4">
        <w:rPr>
          <w:rFonts w:eastAsiaTheme="majorEastAsia" w:cs="Arial"/>
          <w:szCs w:val="26"/>
        </w:rPr>
        <w:t xml:space="preserve"> ve své situaci</w:t>
      </w:r>
      <w:r w:rsidR="00050D6B" w:rsidRPr="00CC52E4">
        <w:rPr>
          <w:rFonts w:eastAsiaTheme="majorEastAsia" w:cs="Arial"/>
          <w:szCs w:val="26"/>
        </w:rPr>
        <w:t xml:space="preserve"> pohorší </w:t>
      </w:r>
      <w:r w:rsidR="00050D6B" w:rsidRPr="00CC52E4">
        <w:rPr>
          <w:rFonts w:cs="Arial"/>
          <w:szCs w:val="26"/>
        </w:rPr>
        <w:t>(Chvoj 2013, s. 20).</w:t>
      </w:r>
      <w:r w:rsidR="00784401" w:rsidRPr="00CC52E4">
        <w:rPr>
          <w:rFonts w:cs="Arial"/>
          <w:szCs w:val="26"/>
        </w:rPr>
        <w:t xml:space="preserve"> </w:t>
      </w:r>
    </w:p>
    <w:p w:rsidR="005E12E1" w:rsidRPr="00CC52E4" w:rsidRDefault="00EF7ECE" w:rsidP="00103FEA">
      <w:pPr>
        <w:spacing w:line="360" w:lineRule="auto"/>
        <w:ind w:firstLine="709"/>
        <w:rPr>
          <w:rFonts w:cs="Arial"/>
        </w:rPr>
      </w:pPr>
      <w:r w:rsidRPr="00CC52E4">
        <w:rPr>
          <w:rFonts w:cs="Arial"/>
          <w:szCs w:val="26"/>
        </w:rPr>
        <w:t xml:space="preserve">U modelů nekooperativních her je Nashova strategie pro hráče nejlepším možným </w:t>
      </w:r>
      <w:r w:rsidR="002E3337" w:rsidRPr="00CC52E4">
        <w:rPr>
          <w:rFonts w:cs="Arial"/>
          <w:szCs w:val="26"/>
        </w:rPr>
        <w:t xml:space="preserve">řešením </w:t>
      </w:r>
      <w:r w:rsidR="002E3337" w:rsidRPr="00CC52E4">
        <w:rPr>
          <w:rFonts w:eastAsiaTheme="majorEastAsia" w:cs="Arial"/>
          <w:szCs w:val="26"/>
        </w:rPr>
        <w:t>(Chvoj</w:t>
      </w:r>
      <w:r w:rsidRPr="00CC52E4">
        <w:rPr>
          <w:rFonts w:cs="Arial"/>
          <w:szCs w:val="26"/>
        </w:rPr>
        <w:t xml:space="preserve"> 2013, s. 28).</w:t>
      </w:r>
      <w:r w:rsidR="005E12E1" w:rsidRPr="00CC52E4">
        <w:rPr>
          <w:rFonts w:cs="Arial"/>
          <w:szCs w:val="26"/>
        </w:rPr>
        <w:t xml:space="preserve"> Dala by se nazvat nekooperativní rovnováhou z toho důvodu, že </w:t>
      </w:r>
      <w:r w:rsidR="00103FEA" w:rsidRPr="00CC52E4">
        <w:rPr>
          <w:rFonts w:cs="Arial"/>
          <w:szCs w:val="26"/>
        </w:rPr>
        <w:t xml:space="preserve">se </w:t>
      </w:r>
      <w:r w:rsidR="005E12E1" w:rsidRPr="00CC52E4">
        <w:rPr>
          <w:rFonts w:cs="Arial"/>
          <w:szCs w:val="26"/>
        </w:rPr>
        <w:t>všichni hráči chovají jako jednotlivci sledující své osobní blaho a k tomu si vyberou nejlepší strategii bez ohledu na</w:t>
      </w:r>
      <w:r w:rsidR="00055B61" w:rsidRPr="00CC52E4">
        <w:rPr>
          <w:rFonts w:cs="Arial"/>
          <w:szCs w:val="26"/>
        </w:rPr>
        <w:t xml:space="preserve"> jednání</w:t>
      </w:r>
      <w:r w:rsidR="005E12E1" w:rsidRPr="00CC52E4">
        <w:rPr>
          <w:rFonts w:cs="Arial"/>
          <w:szCs w:val="26"/>
        </w:rPr>
        <w:t xml:space="preserve"> jin</w:t>
      </w:r>
      <w:r w:rsidR="00055B61" w:rsidRPr="00CC52E4">
        <w:rPr>
          <w:rFonts w:cs="Arial"/>
          <w:szCs w:val="26"/>
        </w:rPr>
        <w:t>é strany</w:t>
      </w:r>
      <w:r w:rsidR="00103FEA" w:rsidRPr="00CC52E4">
        <w:rPr>
          <w:rFonts w:cs="Arial"/>
          <w:szCs w:val="26"/>
        </w:rPr>
        <w:t xml:space="preserve"> </w:t>
      </w:r>
      <w:r w:rsidR="009A541F" w:rsidRPr="00CC52E4">
        <w:rPr>
          <w:rFonts w:cs="Arial"/>
        </w:rPr>
        <w:t>(Samuelson, Nordhaus</w:t>
      </w:r>
      <w:r w:rsidR="005E12E1" w:rsidRPr="00CC52E4">
        <w:rPr>
          <w:rFonts w:cs="Arial"/>
        </w:rPr>
        <w:t xml:space="preserve"> 2013, s. 198)</w:t>
      </w:r>
      <w:r w:rsidR="00103FEA" w:rsidRPr="00CC52E4">
        <w:rPr>
          <w:rFonts w:cs="Arial"/>
        </w:rPr>
        <w:t>.</w:t>
      </w:r>
    </w:p>
    <w:p w:rsidR="00BE121B" w:rsidRPr="00CC52E4" w:rsidRDefault="00561B5F" w:rsidP="007C4737">
      <w:pPr>
        <w:pStyle w:val="Nadpis2"/>
        <w:spacing w:line="360" w:lineRule="auto"/>
        <w:rPr>
          <w:rStyle w:val="Siln"/>
          <w:rFonts w:cs="Arial"/>
          <w:b/>
        </w:rPr>
      </w:pPr>
      <w:bookmarkStart w:id="4" w:name="_Toc70528721"/>
      <w:r w:rsidRPr="00CC52E4">
        <w:rPr>
          <w:rStyle w:val="Siln"/>
          <w:rFonts w:cs="Arial"/>
          <w:b/>
        </w:rPr>
        <w:t>2.</w:t>
      </w:r>
      <w:r w:rsidR="00EB152A" w:rsidRPr="00CC52E4">
        <w:rPr>
          <w:rStyle w:val="Siln"/>
          <w:rFonts w:cs="Arial"/>
          <w:b/>
        </w:rPr>
        <w:t>3</w:t>
      </w:r>
      <w:r w:rsidRPr="00CC52E4">
        <w:rPr>
          <w:rStyle w:val="Siln"/>
          <w:rFonts w:cs="Arial"/>
          <w:b/>
        </w:rPr>
        <w:t xml:space="preserve"> </w:t>
      </w:r>
      <w:r w:rsidR="00723AA0" w:rsidRPr="00CC52E4">
        <w:rPr>
          <w:rStyle w:val="Siln"/>
          <w:rFonts w:cs="Arial"/>
          <w:b/>
        </w:rPr>
        <w:t>Vězňovo dilema</w:t>
      </w:r>
      <w:bookmarkEnd w:id="4"/>
    </w:p>
    <w:p w:rsidR="00D71695" w:rsidRPr="00CC52E4" w:rsidRDefault="00D71695" w:rsidP="007C4737">
      <w:pPr>
        <w:spacing w:after="0" w:line="360" w:lineRule="auto"/>
        <w:ind w:firstLine="709"/>
        <w:rPr>
          <w:rFonts w:eastAsiaTheme="majorEastAsia" w:cs="Arial"/>
        </w:rPr>
      </w:pPr>
      <w:r w:rsidRPr="00CC52E4">
        <w:rPr>
          <w:rFonts w:eastAsiaTheme="majorEastAsia" w:cs="Arial"/>
        </w:rPr>
        <w:t>Vězňovo dilema je jednou z ukázek nekooperativních a soutěživých her</w:t>
      </w:r>
      <w:r w:rsidR="00BE6E5F" w:rsidRPr="00CC52E4">
        <w:rPr>
          <w:rFonts w:eastAsiaTheme="majorEastAsia" w:cs="Arial"/>
        </w:rPr>
        <w:t>, kde dochází ke střetu zájmů</w:t>
      </w:r>
      <w:r w:rsidRPr="00CC52E4">
        <w:rPr>
          <w:rFonts w:eastAsiaTheme="majorEastAsia" w:cs="Arial"/>
        </w:rPr>
        <w:t xml:space="preserve">. Je to </w:t>
      </w:r>
      <w:r w:rsidR="00E25869" w:rsidRPr="00CC52E4">
        <w:rPr>
          <w:rFonts w:eastAsiaTheme="majorEastAsia" w:cs="Arial"/>
        </w:rPr>
        <w:t>situace, ve</w:t>
      </w:r>
      <w:r w:rsidRPr="00CC52E4">
        <w:rPr>
          <w:rFonts w:eastAsiaTheme="majorEastAsia" w:cs="Arial"/>
        </w:rPr>
        <w:t xml:space="preserve"> které je potřeba vybrat si takovou strategii, aby vás rozhodnutí druhé strany nestálo moc velkou újmu.</w:t>
      </w:r>
      <w:r w:rsidR="00363F97" w:rsidRPr="00CC52E4">
        <w:rPr>
          <w:rFonts w:eastAsiaTheme="majorEastAsia" w:cs="Arial"/>
        </w:rPr>
        <w:t xml:space="preserve"> Z informací, které nám poskytla teorie her, předpokládáme, že chování ve vězňově dilematu bude racionální a hráči</w:t>
      </w:r>
      <w:r w:rsidR="001505B3" w:rsidRPr="00CC52E4">
        <w:rPr>
          <w:rFonts w:eastAsiaTheme="majorEastAsia" w:cs="Arial"/>
        </w:rPr>
        <w:t xml:space="preserve"> se</w:t>
      </w:r>
      <w:r w:rsidR="00363F97" w:rsidRPr="00CC52E4">
        <w:rPr>
          <w:rFonts w:eastAsiaTheme="majorEastAsia" w:cs="Arial"/>
        </w:rPr>
        <w:t xml:space="preserve"> budou snažit získat co největší užitek, aniž by se </w:t>
      </w:r>
      <w:r w:rsidR="001505B3" w:rsidRPr="00CC52E4">
        <w:rPr>
          <w:rFonts w:eastAsiaTheme="majorEastAsia" w:cs="Arial"/>
        </w:rPr>
        <w:t>ohlíželi na to, jak</w:t>
      </w:r>
      <w:r w:rsidR="00363F97" w:rsidRPr="00CC52E4">
        <w:rPr>
          <w:rFonts w:eastAsiaTheme="majorEastAsia" w:cs="Arial"/>
        </w:rPr>
        <w:t xml:space="preserve"> dopadne jejich spoluhráč.</w:t>
      </w:r>
    </w:p>
    <w:p w:rsidR="002E3337" w:rsidRPr="00CC52E4" w:rsidRDefault="002E3337" w:rsidP="007C4737">
      <w:pPr>
        <w:spacing w:after="0" w:line="360" w:lineRule="auto"/>
        <w:ind w:firstLine="709"/>
        <w:rPr>
          <w:rFonts w:eastAsiaTheme="majorEastAsia" w:cs="Arial"/>
        </w:rPr>
      </w:pPr>
      <w:r w:rsidRPr="00CC52E4">
        <w:rPr>
          <w:rFonts w:eastAsiaTheme="majorEastAsia" w:cs="Arial"/>
        </w:rPr>
        <w:t xml:space="preserve">Model se vysvětluje na následujícím příkladě: Dva vězni </w:t>
      </w:r>
      <w:r w:rsidR="00E25869" w:rsidRPr="00CC52E4">
        <w:rPr>
          <w:rFonts w:eastAsiaTheme="majorEastAsia" w:cs="Arial"/>
        </w:rPr>
        <w:t>„</w:t>
      </w:r>
      <w:r w:rsidRPr="00CC52E4">
        <w:rPr>
          <w:rFonts w:eastAsiaTheme="majorEastAsia" w:cs="Arial"/>
        </w:rPr>
        <w:t>A</w:t>
      </w:r>
      <w:r w:rsidR="00E25869" w:rsidRPr="00CC52E4">
        <w:rPr>
          <w:rFonts w:eastAsiaTheme="majorEastAsia" w:cs="Arial"/>
        </w:rPr>
        <w:t>“</w:t>
      </w:r>
      <w:r w:rsidRPr="00CC52E4">
        <w:rPr>
          <w:rFonts w:eastAsiaTheme="majorEastAsia" w:cs="Arial"/>
        </w:rPr>
        <w:t xml:space="preserve"> a </w:t>
      </w:r>
      <w:r w:rsidR="00E25869" w:rsidRPr="00CC52E4">
        <w:rPr>
          <w:rFonts w:eastAsiaTheme="majorEastAsia" w:cs="Arial"/>
        </w:rPr>
        <w:t>„</w:t>
      </w:r>
      <w:r w:rsidRPr="00CC52E4">
        <w:rPr>
          <w:rFonts w:eastAsiaTheme="majorEastAsia" w:cs="Arial"/>
        </w:rPr>
        <w:t>Z</w:t>
      </w:r>
      <w:r w:rsidR="00E25869" w:rsidRPr="00CC52E4">
        <w:rPr>
          <w:rFonts w:eastAsiaTheme="majorEastAsia" w:cs="Arial"/>
        </w:rPr>
        <w:t>“</w:t>
      </w:r>
      <w:r w:rsidRPr="00CC52E4">
        <w:rPr>
          <w:rFonts w:eastAsiaTheme="majorEastAsia" w:cs="Arial"/>
        </w:rPr>
        <w:t> byli dopad</w:t>
      </w:r>
      <w:r w:rsidR="00E25869" w:rsidRPr="00CC52E4">
        <w:rPr>
          <w:rFonts w:eastAsiaTheme="majorEastAsia" w:cs="Arial"/>
        </w:rPr>
        <w:t>eni na místě činu. Jsou ve výslechových</w:t>
      </w:r>
      <w:r w:rsidRPr="00CC52E4">
        <w:rPr>
          <w:rFonts w:eastAsiaTheme="majorEastAsia" w:cs="Arial"/>
        </w:rPr>
        <w:t xml:space="preserve"> místnostech a nemají k sobě žádný přístup. Dají se jim dvě možnosti </w:t>
      </w:r>
      <w:r w:rsidR="00BD0686" w:rsidRPr="00CC52E4">
        <w:rPr>
          <w:rFonts w:eastAsiaTheme="majorEastAsia" w:cs="Arial"/>
        </w:rPr>
        <w:t>„</w:t>
      </w:r>
      <w:r w:rsidRPr="00CC52E4">
        <w:rPr>
          <w:rFonts w:eastAsiaTheme="majorEastAsia" w:cs="Arial"/>
          <w:i/>
        </w:rPr>
        <w:t>přiznat</w:t>
      </w:r>
      <w:r w:rsidR="0067165C" w:rsidRPr="00CC52E4">
        <w:rPr>
          <w:rFonts w:eastAsiaTheme="majorEastAsia" w:cs="Arial"/>
          <w:i/>
        </w:rPr>
        <w:t xml:space="preserve"> se</w:t>
      </w:r>
      <w:r w:rsidR="00BD0686" w:rsidRPr="00CC52E4">
        <w:rPr>
          <w:rFonts w:eastAsiaTheme="majorEastAsia" w:cs="Arial"/>
          <w:i/>
        </w:rPr>
        <w:t>“</w:t>
      </w:r>
      <w:r w:rsidRPr="00CC52E4">
        <w:rPr>
          <w:rFonts w:eastAsiaTheme="majorEastAsia" w:cs="Arial"/>
        </w:rPr>
        <w:t xml:space="preserve"> a </w:t>
      </w:r>
      <w:r w:rsidR="00BD0686" w:rsidRPr="00CC52E4">
        <w:rPr>
          <w:rFonts w:eastAsiaTheme="majorEastAsia" w:cs="Arial"/>
        </w:rPr>
        <w:t>„</w:t>
      </w:r>
      <w:r w:rsidRPr="00CC52E4">
        <w:rPr>
          <w:rFonts w:eastAsiaTheme="majorEastAsia" w:cs="Arial"/>
          <w:i/>
        </w:rPr>
        <w:t>nepřiznat se</w:t>
      </w:r>
      <w:r w:rsidR="00BD0686" w:rsidRPr="00CC52E4">
        <w:rPr>
          <w:rFonts w:eastAsiaTheme="majorEastAsia" w:cs="Arial"/>
          <w:i/>
        </w:rPr>
        <w:t>“</w:t>
      </w:r>
      <w:r w:rsidRPr="00CC52E4">
        <w:rPr>
          <w:rFonts w:eastAsiaTheme="majorEastAsia" w:cs="Arial"/>
        </w:rPr>
        <w:t xml:space="preserve"> k zločinu. Pokud zapřou</w:t>
      </w:r>
      <w:r w:rsidR="00E64A25" w:rsidRPr="00CC52E4">
        <w:rPr>
          <w:rFonts w:eastAsiaTheme="majorEastAsia" w:cs="Arial"/>
        </w:rPr>
        <w:t xml:space="preserve"> všichni</w:t>
      </w:r>
      <w:r w:rsidRPr="00CC52E4">
        <w:rPr>
          <w:rFonts w:eastAsiaTheme="majorEastAsia" w:cs="Arial"/>
        </w:rPr>
        <w:t xml:space="preserve"> svou vinnu, tak pro dostatek důkazů půjdou oba do vězení na </w:t>
      </w:r>
      <w:r w:rsidR="00B35EF0" w:rsidRPr="00CC52E4">
        <w:rPr>
          <w:rFonts w:eastAsiaTheme="majorEastAsia" w:cs="Arial"/>
        </w:rPr>
        <w:t xml:space="preserve">pouhé </w:t>
      </w:r>
      <w:r w:rsidRPr="00CC52E4">
        <w:rPr>
          <w:rFonts w:eastAsiaTheme="majorEastAsia" w:cs="Arial"/>
        </w:rPr>
        <w:t xml:space="preserve">3 roky. Jestliže nastane opačná situace a oba se přiznají, </w:t>
      </w:r>
      <w:r w:rsidR="0062704B" w:rsidRPr="00CC52E4">
        <w:rPr>
          <w:rFonts w:eastAsiaTheme="majorEastAsia" w:cs="Arial"/>
        </w:rPr>
        <w:t>půjdou</w:t>
      </w:r>
      <w:r w:rsidR="0067165C" w:rsidRPr="00CC52E4">
        <w:rPr>
          <w:rFonts w:eastAsiaTheme="majorEastAsia" w:cs="Arial"/>
        </w:rPr>
        <w:t xml:space="preserve"> společně</w:t>
      </w:r>
      <w:r w:rsidRPr="00CC52E4">
        <w:rPr>
          <w:rFonts w:eastAsiaTheme="majorEastAsia" w:cs="Arial"/>
        </w:rPr>
        <w:t xml:space="preserve"> </w:t>
      </w:r>
      <w:r w:rsidR="0062704B" w:rsidRPr="00CC52E4">
        <w:rPr>
          <w:rFonts w:eastAsiaTheme="majorEastAsia" w:cs="Arial"/>
        </w:rPr>
        <w:t xml:space="preserve">na 5 let </w:t>
      </w:r>
      <w:r w:rsidR="0067165C" w:rsidRPr="00CC52E4">
        <w:rPr>
          <w:rFonts w:eastAsiaTheme="majorEastAsia" w:cs="Arial"/>
        </w:rPr>
        <w:t>za mříže</w:t>
      </w:r>
      <w:r w:rsidR="0062704B" w:rsidRPr="00CC52E4">
        <w:rPr>
          <w:rFonts w:eastAsiaTheme="majorEastAsia" w:cs="Arial"/>
        </w:rPr>
        <w:t>. Problematická situace nastává u poslední možnosti, kdy hráč A za</w:t>
      </w:r>
      <w:r w:rsidR="00B35EF0" w:rsidRPr="00CC52E4">
        <w:rPr>
          <w:rFonts w:eastAsiaTheme="majorEastAsia" w:cs="Arial"/>
        </w:rPr>
        <w:t xml:space="preserve">pře svou vinnu a Z se přizná, a </w:t>
      </w:r>
      <w:r w:rsidR="0062704B" w:rsidRPr="00CC52E4">
        <w:rPr>
          <w:rFonts w:eastAsiaTheme="majorEastAsia" w:cs="Arial"/>
        </w:rPr>
        <w:t xml:space="preserve">protože na trestném činu spolupracovali oba, tak </w:t>
      </w:r>
      <w:r w:rsidR="00FB1F9D" w:rsidRPr="00CC52E4">
        <w:rPr>
          <w:rFonts w:eastAsiaTheme="majorEastAsia" w:cs="Arial"/>
        </w:rPr>
        <w:t>Z</w:t>
      </w:r>
      <w:r w:rsidR="0025359B" w:rsidRPr="00CC52E4">
        <w:rPr>
          <w:rFonts w:eastAsiaTheme="majorEastAsia" w:cs="Arial"/>
        </w:rPr>
        <w:t xml:space="preserve"> </w:t>
      </w:r>
      <w:r w:rsidR="0062704B" w:rsidRPr="00CC52E4">
        <w:rPr>
          <w:rFonts w:eastAsiaTheme="majorEastAsia" w:cs="Arial"/>
        </w:rPr>
        <w:t>bude muset udat i svého spolupachatele</w:t>
      </w:r>
      <w:r w:rsidR="0025359B" w:rsidRPr="00CC52E4">
        <w:rPr>
          <w:rFonts w:eastAsiaTheme="majorEastAsia" w:cs="Arial"/>
        </w:rPr>
        <w:t xml:space="preserve"> </w:t>
      </w:r>
      <w:r w:rsidR="00FB1F9D" w:rsidRPr="00CC52E4">
        <w:rPr>
          <w:rFonts w:eastAsiaTheme="majorEastAsia" w:cs="Arial"/>
        </w:rPr>
        <w:t>A</w:t>
      </w:r>
      <w:r w:rsidR="007C4737" w:rsidRPr="00CC52E4">
        <w:rPr>
          <w:rFonts w:eastAsiaTheme="majorEastAsia" w:cs="Arial"/>
        </w:rPr>
        <w:t>. V takovém případě vězeň</w:t>
      </w:r>
      <w:r w:rsidR="0062704B" w:rsidRPr="00CC52E4">
        <w:rPr>
          <w:rFonts w:eastAsiaTheme="majorEastAsia" w:cs="Arial"/>
        </w:rPr>
        <w:t>, který se přizná, dostane pouhý jeden rok a ten</w:t>
      </w:r>
      <w:r w:rsidR="000F0784" w:rsidRPr="00CC52E4">
        <w:rPr>
          <w:rFonts w:eastAsiaTheme="majorEastAsia" w:cs="Arial"/>
        </w:rPr>
        <w:t>,</w:t>
      </w:r>
      <w:r w:rsidR="0062704B" w:rsidRPr="00CC52E4">
        <w:rPr>
          <w:rFonts w:eastAsiaTheme="majorEastAsia" w:cs="Arial"/>
        </w:rPr>
        <w:t xml:space="preserve"> co se </w:t>
      </w:r>
      <w:r w:rsidR="00B35EF0" w:rsidRPr="00CC52E4">
        <w:rPr>
          <w:rFonts w:eastAsiaTheme="majorEastAsia" w:cs="Arial"/>
        </w:rPr>
        <w:t>tak neučiní</w:t>
      </w:r>
      <w:r w:rsidR="0062704B" w:rsidRPr="00CC52E4">
        <w:rPr>
          <w:rFonts w:eastAsiaTheme="majorEastAsia" w:cs="Arial"/>
        </w:rPr>
        <w:t>, skončí s</w:t>
      </w:r>
      <w:r w:rsidR="00B35EF0" w:rsidRPr="00CC52E4">
        <w:rPr>
          <w:rFonts w:eastAsiaTheme="majorEastAsia" w:cs="Arial"/>
        </w:rPr>
        <w:t xml:space="preserve"> rozsudkem deseti let</w:t>
      </w:r>
      <w:r w:rsidR="0062704B" w:rsidRPr="00CC52E4">
        <w:rPr>
          <w:rFonts w:eastAsiaTheme="majorEastAsia" w:cs="Arial"/>
        </w:rPr>
        <w:t xml:space="preserve"> odnětí svobody</w:t>
      </w:r>
      <w:r w:rsidR="00BE05B4" w:rsidRPr="00CC52E4">
        <w:rPr>
          <w:rFonts w:eastAsiaTheme="majorEastAsia" w:cs="Arial"/>
        </w:rPr>
        <w:t xml:space="preserve"> </w:t>
      </w:r>
      <w:r w:rsidR="00BE05B4" w:rsidRPr="00CC52E4">
        <w:rPr>
          <w:rFonts w:eastAsiaTheme="majorEastAsia" w:cs="Arial"/>
          <w:szCs w:val="26"/>
        </w:rPr>
        <w:t>(Chvoj</w:t>
      </w:r>
      <w:r w:rsidR="00BE05B4" w:rsidRPr="00CC52E4">
        <w:rPr>
          <w:rFonts w:cs="Arial"/>
          <w:szCs w:val="26"/>
        </w:rPr>
        <w:t xml:space="preserve"> 2013, s. 32)</w:t>
      </w:r>
      <w:r w:rsidR="0062704B" w:rsidRPr="00CC52E4">
        <w:rPr>
          <w:rFonts w:eastAsiaTheme="majorEastAsia" w:cs="Arial"/>
        </w:rPr>
        <w:t>.</w:t>
      </w:r>
    </w:p>
    <w:p w:rsidR="00BF20E3" w:rsidRPr="00CC52E4" w:rsidRDefault="0062704B" w:rsidP="007C4737">
      <w:pPr>
        <w:spacing w:after="0" w:line="360" w:lineRule="auto"/>
        <w:ind w:firstLine="709"/>
        <w:rPr>
          <w:rFonts w:eastAsiaTheme="majorEastAsia" w:cs="Arial"/>
        </w:rPr>
      </w:pPr>
      <w:r w:rsidRPr="00CC52E4">
        <w:rPr>
          <w:rFonts w:eastAsiaTheme="majorEastAsia" w:cs="Arial"/>
        </w:rPr>
        <w:lastRenderedPageBreak/>
        <w:t xml:space="preserve">Jelikož se rozhodnutí dělají </w:t>
      </w:r>
      <w:r w:rsidR="007C4737" w:rsidRPr="00CC52E4">
        <w:rPr>
          <w:rFonts w:eastAsiaTheme="majorEastAsia" w:cs="Arial"/>
        </w:rPr>
        <w:t>součas</w:t>
      </w:r>
      <w:r w:rsidRPr="00CC52E4">
        <w:rPr>
          <w:rFonts w:eastAsiaTheme="majorEastAsia" w:cs="Arial"/>
        </w:rPr>
        <w:t>ně a není mezi nimi žádná možnost komunikace, hráči nemohou kooperovat a domluvit se na taktice. Kdyby se hra odehrávala pouze jednou a žádné další kolo by nenásledovalo, tak by racionální strategií bylo přiznat se, protože jediný rovnovážný bod nas</w:t>
      </w:r>
      <w:r w:rsidR="00BE05B4" w:rsidRPr="00CC52E4">
        <w:rPr>
          <w:rFonts w:eastAsiaTheme="majorEastAsia" w:cs="Arial"/>
        </w:rPr>
        <w:t xml:space="preserve">tane při přiznání se obou hráčů </w:t>
      </w:r>
      <w:r w:rsidRPr="00CC52E4">
        <w:rPr>
          <w:rFonts w:eastAsiaTheme="majorEastAsia" w:cs="Arial"/>
          <w:szCs w:val="26"/>
        </w:rPr>
        <w:t>(Chvoj</w:t>
      </w:r>
      <w:r w:rsidRPr="00CC52E4">
        <w:rPr>
          <w:rFonts w:cs="Arial"/>
          <w:szCs w:val="26"/>
        </w:rPr>
        <w:t xml:space="preserve"> 2013, s. 32)</w:t>
      </w:r>
      <w:r w:rsidRPr="00CC52E4">
        <w:rPr>
          <w:rFonts w:eastAsiaTheme="majorEastAsia" w:cs="Arial"/>
        </w:rPr>
        <w:t xml:space="preserve">. </w:t>
      </w:r>
    </w:p>
    <w:p w:rsidR="004D5B87" w:rsidRPr="00CC52E4" w:rsidRDefault="00BE05B4" w:rsidP="007C4737">
      <w:pPr>
        <w:spacing w:after="0" w:line="360" w:lineRule="auto"/>
        <w:ind w:firstLine="709"/>
        <w:rPr>
          <w:rFonts w:eastAsiaTheme="majorEastAsia" w:cs="Arial"/>
        </w:rPr>
      </w:pPr>
      <w:r w:rsidRPr="00CC52E4">
        <w:rPr>
          <w:rFonts w:eastAsiaTheme="majorEastAsia" w:cs="Arial"/>
        </w:rPr>
        <w:t>Jak můžeme názorně vidět v tabulce 1. přiznání n</w:t>
      </w:r>
      <w:r w:rsidR="0067165C" w:rsidRPr="00CC52E4">
        <w:rPr>
          <w:rFonts w:eastAsiaTheme="majorEastAsia" w:cs="Arial"/>
        </w:rPr>
        <w:t>ení pro oba hráče nejlepší možná</w:t>
      </w:r>
      <w:r w:rsidRPr="00CC52E4">
        <w:rPr>
          <w:rFonts w:eastAsiaTheme="majorEastAsia" w:cs="Arial"/>
        </w:rPr>
        <w:t xml:space="preserve"> strategie na výhru.</w:t>
      </w:r>
      <w:r w:rsidR="00BF20E3" w:rsidRPr="00CC52E4">
        <w:rPr>
          <w:rFonts w:eastAsiaTheme="majorEastAsia" w:cs="Arial"/>
        </w:rPr>
        <w:t xml:space="preserve"> Ale</w:t>
      </w:r>
      <w:r w:rsidR="004D5B87" w:rsidRPr="00CC52E4">
        <w:rPr>
          <w:rFonts w:eastAsiaTheme="majorEastAsia" w:cs="Arial"/>
        </w:rPr>
        <w:t xml:space="preserve"> ani</w:t>
      </w:r>
      <w:r w:rsidR="00BF20E3" w:rsidRPr="00CC52E4">
        <w:rPr>
          <w:rFonts w:eastAsiaTheme="majorEastAsia" w:cs="Arial"/>
        </w:rPr>
        <w:t xml:space="preserve"> jeden z nich si nemůže dovolit riskovat, že bude zrazen a ve vězení</w:t>
      </w:r>
      <w:r w:rsidR="0067165C" w:rsidRPr="00CC52E4">
        <w:rPr>
          <w:rFonts w:eastAsiaTheme="majorEastAsia" w:cs="Arial"/>
        </w:rPr>
        <w:t xml:space="preserve"> pak</w:t>
      </w:r>
      <w:r w:rsidR="00BF20E3" w:rsidRPr="00CC52E4">
        <w:rPr>
          <w:rFonts w:eastAsiaTheme="majorEastAsia" w:cs="Arial"/>
        </w:rPr>
        <w:t xml:space="preserve"> skončí na velmi dlouhou dobu. Proto jedinec bude sledovat své osobní cíle a vybere si možnost přiznat se, i přesto</w:t>
      </w:r>
      <w:r w:rsidR="0067165C" w:rsidRPr="00CC52E4">
        <w:rPr>
          <w:rFonts w:eastAsiaTheme="majorEastAsia" w:cs="Arial"/>
        </w:rPr>
        <w:t>,</w:t>
      </w:r>
      <w:r w:rsidR="00BF20E3" w:rsidRPr="00CC52E4">
        <w:rPr>
          <w:rFonts w:eastAsiaTheme="majorEastAsia" w:cs="Arial"/>
        </w:rPr>
        <w:t xml:space="preserve"> že kdyby se zachoval morálně a svého společníka neusvědčil, tak by oba společně mohli být ve vězení </w:t>
      </w:r>
      <w:r w:rsidR="004D5B87" w:rsidRPr="00CC52E4">
        <w:rPr>
          <w:rFonts w:eastAsiaTheme="majorEastAsia" w:cs="Arial"/>
        </w:rPr>
        <w:t>nejkratší možnou</w:t>
      </w:r>
      <w:r w:rsidR="00BF20E3" w:rsidRPr="00CC52E4">
        <w:rPr>
          <w:rFonts w:eastAsiaTheme="majorEastAsia" w:cs="Arial"/>
        </w:rPr>
        <w:t xml:space="preserve"> dobu</w:t>
      </w:r>
      <w:r w:rsidR="004D5B87" w:rsidRPr="00CC52E4">
        <w:rPr>
          <w:rFonts w:eastAsiaTheme="majorEastAsia" w:cs="Arial"/>
        </w:rPr>
        <w:t xml:space="preserve"> z předložené nabídky</w:t>
      </w:r>
      <w:r w:rsidR="00BF20E3" w:rsidRPr="00CC52E4">
        <w:rPr>
          <w:rFonts w:eastAsiaTheme="majorEastAsia" w:cs="Arial"/>
        </w:rPr>
        <w:t>. Další zajímavá situace by nastala, kdybychom změnili model z jednokolové hry na více</w:t>
      </w:r>
      <w:r w:rsidR="00803F17" w:rsidRPr="00CC52E4">
        <w:rPr>
          <w:rFonts w:eastAsiaTheme="majorEastAsia" w:cs="Arial"/>
        </w:rPr>
        <w:t xml:space="preserve"> kolovou. Důsledek by byl, že by </w:t>
      </w:r>
      <w:r w:rsidR="00BF20E3" w:rsidRPr="00CC52E4">
        <w:rPr>
          <w:rFonts w:eastAsiaTheme="majorEastAsia" w:cs="Arial"/>
        </w:rPr>
        <w:t xml:space="preserve">se hráči naopak snažili prosadit řešení </w:t>
      </w:r>
      <w:r w:rsidR="004D5B87" w:rsidRPr="00CC52E4">
        <w:rPr>
          <w:rFonts w:eastAsiaTheme="majorEastAsia" w:cs="Arial"/>
        </w:rPr>
        <w:t>ne</w:t>
      </w:r>
      <w:r w:rsidR="00BF20E3" w:rsidRPr="00CC52E4">
        <w:rPr>
          <w:rFonts w:eastAsiaTheme="majorEastAsia" w:cs="Arial"/>
        </w:rPr>
        <w:t xml:space="preserve">přiznat se. V tu </w:t>
      </w:r>
      <w:r w:rsidR="00A3543D" w:rsidRPr="00CC52E4">
        <w:rPr>
          <w:rFonts w:eastAsiaTheme="majorEastAsia" w:cs="Arial"/>
        </w:rPr>
        <w:t>chvíli, kdy</w:t>
      </w:r>
      <w:r w:rsidR="00BF20E3" w:rsidRPr="00CC52E4">
        <w:rPr>
          <w:rFonts w:eastAsiaTheme="majorEastAsia" w:cs="Arial"/>
        </w:rPr>
        <w:t xml:space="preserve"> se hráč dozví o možnosti více kol, započítává do hry i následky svých voleb. Pokud by udal svého společníka, tak by v dalším kole musel počítat s možnou pomstou od druhého hráče</w:t>
      </w:r>
      <w:r w:rsidR="00A3543D" w:rsidRPr="00CC52E4">
        <w:rPr>
          <w:rFonts w:eastAsiaTheme="majorEastAsia" w:cs="Arial"/>
        </w:rPr>
        <w:t xml:space="preserve"> </w:t>
      </w:r>
      <w:r w:rsidR="00A3543D" w:rsidRPr="00CC52E4">
        <w:rPr>
          <w:rFonts w:eastAsiaTheme="majorEastAsia" w:cs="Arial"/>
          <w:szCs w:val="26"/>
        </w:rPr>
        <w:t>(Chvoj</w:t>
      </w:r>
      <w:r w:rsidR="00A3543D" w:rsidRPr="00CC52E4">
        <w:rPr>
          <w:rFonts w:cs="Arial"/>
          <w:szCs w:val="26"/>
        </w:rPr>
        <w:t xml:space="preserve"> 2013, s. 38)</w:t>
      </w:r>
      <w:r w:rsidR="00A3543D" w:rsidRPr="00CC52E4">
        <w:rPr>
          <w:rFonts w:eastAsiaTheme="majorEastAsia" w:cs="Arial"/>
        </w:rPr>
        <w:t xml:space="preserve">. </w:t>
      </w:r>
    </w:p>
    <w:p w:rsidR="00BE05B4" w:rsidRPr="00CC52E4" w:rsidRDefault="00A3543D" w:rsidP="00240AD4">
      <w:pPr>
        <w:spacing w:after="0" w:line="360" w:lineRule="auto"/>
        <w:ind w:firstLine="709"/>
        <w:rPr>
          <w:rFonts w:eastAsiaTheme="majorEastAsia" w:cs="Arial"/>
        </w:rPr>
      </w:pPr>
      <w:r w:rsidRPr="00CC52E4">
        <w:rPr>
          <w:rFonts w:eastAsiaTheme="majorEastAsia" w:cs="Arial"/>
        </w:rPr>
        <w:t>Ruský matematik Anatol Rapoport</w:t>
      </w:r>
      <w:r w:rsidR="004F1A6F" w:rsidRPr="00CC52E4">
        <w:rPr>
          <w:rFonts w:eastAsiaTheme="majorEastAsia" w:cs="Arial"/>
        </w:rPr>
        <w:t xml:space="preserve"> navrhl pro sekvenční h</w:t>
      </w:r>
      <w:r w:rsidR="00E64A25" w:rsidRPr="00CC52E4">
        <w:rPr>
          <w:rFonts w:eastAsiaTheme="majorEastAsia" w:cs="Arial"/>
        </w:rPr>
        <w:t>ru vězňova dilematu strategii „</w:t>
      </w:r>
      <w:r w:rsidR="004F1A6F" w:rsidRPr="00CC52E4">
        <w:rPr>
          <w:rFonts w:eastAsiaTheme="majorEastAsia" w:cs="Arial"/>
        </w:rPr>
        <w:t>půjčka za oplátku“. Byl to neanalytický pokus o řešení tohoto modelu a ukázalo se, že byl mezi hráči</w:t>
      </w:r>
      <w:r w:rsidR="005B40C0" w:rsidRPr="00CC52E4">
        <w:rPr>
          <w:rFonts w:eastAsiaTheme="majorEastAsia" w:cs="Arial"/>
        </w:rPr>
        <w:t xml:space="preserve"> velmi</w:t>
      </w:r>
      <w:r w:rsidR="004F1A6F" w:rsidRPr="00CC52E4">
        <w:rPr>
          <w:rFonts w:eastAsiaTheme="majorEastAsia" w:cs="Arial"/>
        </w:rPr>
        <w:t xml:space="preserve"> oblíbený</w:t>
      </w:r>
      <w:r w:rsidR="005B40C0" w:rsidRPr="00CC52E4">
        <w:rPr>
          <w:rFonts w:eastAsiaTheme="majorEastAsia" w:cs="Arial"/>
        </w:rPr>
        <w:t xml:space="preserve"> a používaný</w:t>
      </w:r>
      <w:r w:rsidR="004F1A6F" w:rsidRPr="00CC52E4">
        <w:rPr>
          <w:rFonts w:eastAsiaTheme="majorEastAsia" w:cs="Arial"/>
        </w:rPr>
        <w:t xml:space="preserve">. Princip </w:t>
      </w:r>
      <w:r w:rsidR="004D5B87" w:rsidRPr="00CC52E4">
        <w:rPr>
          <w:rFonts w:eastAsiaTheme="majorEastAsia" w:cs="Arial"/>
        </w:rPr>
        <w:t>spočíval</w:t>
      </w:r>
      <w:r w:rsidR="004F1A6F" w:rsidRPr="00CC52E4">
        <w:rPr>
          <w:rFonts w:eastAsiaTheme="majorEastAsia" w:cs="Arial"/>
        </w:rPr>
        <w:t xml:space="preserve"> v tom, že hráč svůj první tah</w:t>
      </w:r>
      <w:r w:rsidR="00803F17" w:rsidRPr="00CC52E4">
        <w:rPr>
          <w:rFonts w:eastAsiaTheme="majorEastAsia" w:cs="Arial"/>
        </w:rPr>
        <w:t xml:space="preserve"> zahájí nepřiznáním se</w:t>
      </w:r>
      <w:r w:rsidR="00327EB8" w:rsidRPr="00CC52E4">
        <w:rPr>
          <w:rFonts w:eastAsiaTheme="majorEastAsia" w:cs="Arial"/>
        </w:rPr>
        <w:t xml:space="preserve"> (též morální přístup)</w:t>
      </w:r>
      <w:r w:rsidR="00803F17" w:rsidRPr="00CC52E4">
        <w:rPr>
          <w:rFonts w:eastAsiaTheme="majorEastAsia" w:cs="Arial"/>
        </w:rPr>
        <w:t xml:space="preserve"> </w:t>
      </w:r>
      <w:r w:rsidR="004F1A6F" w:rsidRPr="00CC52E4">
        <w:rPr>
          <w:rFonts w:eastAsiaTheme="majorEastAsia" w:cs="Arial"/>
        </w:rPr>
        <w:t xml:space="preserve">a v následujícím kole okopíruje strategii dalšího hráče z předchozího kola </w:t>
      </w:r>
      <w:r w:rsidR="004F1A6F" w:rsidRPr="00CC52E4">
        <w:rPr>
          <w:rFonts w:eastAsiaTheme="majorEastAsia" w:cs="Arial"/>
          <w:szCs w:val="26"/>
        </w:rPr>
        <w:t>(Chvoj</w:t>
      </w:r>
      <w:r w:rsidR="004F1A6F" w:rsidRPr="00CC52E4">
        <w:rPr>
          <w:rFonts w:cs="Arial"/>
          <w:szCs w:val="26"/>
        </w:rPr>
        <w:t xml:space="preserve"> 2013, s. 34)</w:t>
      </w:r>
      <w:r w:rsidR="004F1A6F" w:rsidRPr="00CC52E4">
        <w:rPr>
          <w:rFonts w:eastAsiaTheme="majorEastAsia" w:cs="Arial"/>
        </w:rPr>
        <w:t xml:space="preserve">. </w:t>
      </w:r>
      <w:r w:rsidR="00327EB8" w:rsidRPr="00CC52E4">
        <w:rPr>
          <w:rFonts w:eastAsiaTheme="majorEastAsia" w:cs="Arial"/>
        </w:rPr>
        <w:t xml:space="preserve">Strategie však </w:t>
      </w:r>
      <w:r w:rsidR="00E64A25" w:rsidRPr="00CC52E4">
        <w:rPr>
          <w:rFonts w:eastAsiaTheme="majorEastAsia" w:cs="Arial"/>
        </w:rPr>
        <w:t xml:space="preserve">nebyla použita ve všech </w:t>
      </w:r>
      <w:r w:rsidR="00327EB8" w:rsidRPr="00CC52E4">
        <w:rPr>
          <w:rFonts w:eastAsiaTheme="majorEastAsia" w:cs="Arial"/>
        </w:rPr>
        <w:t>simulacích výzkumů</w:t>
      </w:r>
      <w:r w:rsidR="00E64A25" w:rsidRPr="00CC52E4">
        <w:rPr>
          <w:rFonts w:eastAsiaTheme="majorEastAsia" w:cs="Arial"/>
        </w:rPr>
        <w:t xml:space="preserve"> vězňova dilematu, proto se nedá pokládat za univerzální.</w:t>
      </w:r>
      <w:r w:rsidR="004D5B87" w:rsidRPr="00CC52E4">
        <w:rPr>
          <w:rFonts w:eastAsiaTheme="majorEastAsia" w:cs="Arial"/>
        </w:rPr>
        <w:t xml:space="preserve"> Ale můžeme v ní spatřovat </w:t>
      </w:r>
      <w:r w:rsidR="00327EB8" w:rsidRPr="00CC52E4">
        <w:rPr>
          <w:rFonts w:eastAsiaTheme="majorEastAsia" w:cs="Arial"/>
        </w:rPr>
        <w:t>novou možnost strategie</w:t>
      </w:r>
      <w:r w:rsidR="004D5B87" w:rsidRPr="00CC52E4">
        <w:rPr>
          <w:rFonts w:eastAsiaTheme="majorEastAsia" w:cs="Arial"/>
        </w:rPr>
        <w:t>, které hráčů snadněji pomůže bojovat s těžkým rozhodováním, jak se zachovat tak, aby se hrozba z </w:t>
      </w:r>
      <w:r w:rsidR="00240AD4" w:rsidRPr="00CC52E4">
        <w:rPr>
          <w:rFonts w:eastAsiaTheme="majorEastAsia" w:cs="Arial"/>
        </w:rPr>
        <w:t>odplaty</w:t>
      </w:r>
      <w:r w:rsidR="004D5B87" w:rsidRPr="00CC52E4">
        <w:rPr>
          <w:rFonts w:eastAsiaTheme="majorEastAsia" w:cs="Arial"/>
        </w:rPr>
        <w:t xml:space="preserve"> od druhých hráč</w:t>
      </w:r>
      <w:r w:rsidR="00327EB8" w:rsidRPr="00CC52E4">
        <w:rPr>
          <w:rFonts w:eastAsiaTheme="majorEastAsia" w:cs="Arial"/>
        </w:rPr>
        <w:t xml:space="preserve">ů, alespoň </w:t>
      </w:r>
      <w:r w:rsidR="004D5B87" w:rsidRPr="00CC52E4">
        <w:rPr>
          <w:rFonts w:eastAsiaTheme="majorEastAsia" w:cs="Arial"/>
        </w:rPr>
        <w:t>snížila</w:t>
      </w:r>
      <w:r w:rsidR="00327EB8" w:rsidRPr="00CC52E4">
        <w:rPr>
          <w:rFonts w:eastAsiaTheme="majorEastAsia" w:cs="Arial"/>
        </w:rPr>
        <w:t xml:space="preserve"> nebo úplně zmizela</w:t>
      </w:r>
      <w:r w:rsidR="004D5B87" w:rsidRPr="00CC52E4">
        <w:rPr>
          <w:rFonts w:eastAsiaTheme="majorEastAsia" w:cs="Arial"/>
        </w:rPr>
        <w:t>.</w:t>
      </w:r>
    </w:p>
    <w:p w:rsidR="00DF3CD7" w:rsidRPr="00CC52E4" w:rsidRDefault="00DF3CD7" w:rsidP="00DF3CD7">
      <w:pPr>
        <w:pStyle w:val="Titulek"/>
        <w:keepNext/>
        <w:spacing w:before="240"/>
        <w:rPr>
          <w:rFonts w:cs="Arial"/>
          <w:color w:val="auto"/>
          <w:sz w:val="24"/>
          <w:szCs w:val="24"/>
        </w:rPr>
      </w:pPr>
      <w:bookmarkStart w:id="5" w:name="_Toc70355565"/>
      <w:r w:rsidRPr="00CC52E4">
        <w:rPr>
          <w:rFonts w:cs="Arial"/>
          <w:color w:val="auto"/>
          <w:sz w:val="24"/>
          <w:szCs w:val="24"/>
        </w:rPr>
        <w:lastRenderedPageBreak/>
        <w:t xml:space="preserve">Tabulka </w:t>
      </w:r>
      <w:r w:rsidR="006F6574" w:rsidRPr="00CC52E4">
        <w:rPr>
          <w:rFonts w:cs="Arial"/>
          <w:color w:val="auto"/>
          <w:sz w:val="24"/>
          <w:szCs w:val="24"/>
        </w:rPr>
        <w:fldChar w:fldCharType="begin"/>
      </w:r>
      <w:r w:rsidRPr="00CC52E4">
        <w:rPr>
          <w:rFonts w:cs="Arial"/>
          <w:color w:val="auto"/>
          <w:sz w:val="24"/>
          <w:szCs w:val="24"/>
        </w:rPr>
        <w:instrText xml:space="preserve"> SEQ Tabulka \* ARABIC </w:instrText>
      </w:r>
      <w:r w:rsidR="006F6574" w:rsidRPr="00CC52E4">
        <w:rPr>
          <w:rFonts w:cs="Arial"/>
          <w:color w:val="auto"/>
          <w:sz w:val="24"/>
          <w:szCs w:val="24"/>
        </w:rPr>
        <w:fldChar w:fldCharType="separate"/>
      </w:r>
      <w:r w:rsidR="005E7498">
        <w:rPr>
          <w:rFonts w:cs="Arial"/>
          <w:noProof/>
          <w:color w:val="auto"/>
          <w:sz w:val="24"/>
          <w:szCs w:val="24"/>
        </w:rPr>
        <w:t>1</w:t>
      </w:r>
      <w:r w:rsidR="006F6574" w:rsidRPr="00CC52E4">
        <w:rPr>
          <w:rFonts w:cs="Arial"/>
          <w:color w:val="auto"/>
          <w:sz w:val="24"/>
          <w:szCs w:val="24"/>
        </w:rPr>
        <w:fldChar w:fldCharType="end"/>
      </w:r>
      <w:r w:rsidRPr="00CC52E4">
        <w:rPr>
          <w:rFonts w:cs="Arial"/>
          <w:color w:val="auto"/>
          <w:sz w:val="24"/>
          <w:szCs w:val="24"/>
        </w:rPr>
        <w:t>. Modelové řešení vězňova dilema</w:t>
      </w:r>
      <w:bookmarkEnd w:id="5"/>
      <w:r w:rsidR="0089762C">
        <w:rPr>
          <w:rStyle w:val="Znakapoznpodarou"/>
          <w:rFonts w:cs="Arial"/>
          <w:color w:val="auto"/>
          <w:sz w:val="24"/>
          <w:szCs w:val="24"/>
        </w:rPr>
        <w:footnoteReference w:id="3"/>
      </w:r>
    </w:p>
    <w:tbl>
      <w:tblPr>
        <w:tblW w:w="5826" w:type="dxa"/>
        <w:tblInd w:w="56" w:type="dxa"/>
        <w:tblCellMar>
          <w:left w:w="70" w:type="dxa"/>
          <w:right w:w="70" w:type="dxa"/>
        </w:tblCellMar>
        <w:tblLook w:val="04A0"/>
      </w:tblPr>
      <w:tblGrid>
        <w:gridCol w:w="1148"/>
        <w:gridCol w:w="1560"/>
        <w:gridCol w:w="1417"/>
        <w:gridCol w:w="1701"/>
      </w:tblGrid>
      <w:tr w:rsidR="00B464D9" w:rsidRPr="00CC52E4" w:rsidTr="00CD02F4">
        <w:trPr>
          <w:trHeight w:val="300"/>
        </w:trPr>
        <w:tc>
          <w:tcPr>
            <w:tcW w:w="1148" w:type="dxa"/>
            <w:tcBorders>
              <w:top w:val="nil"/>
              <w:left w:val="nil"/>
              <w:bottom w:val="nil"/>
              <w:right w:val="nil"/>
            </w:tcBorders>
            <w:shd w:val="clear" w:color="auto" w:fill="auto"/>
            <w:noWrap/>
            <w:vAlign w:val="bottom"/>
            <w:hideMark/>
          </w:tcPr>
          <w:p w:rsidR="00B464D9" w:rsidRPr="00CC52E4" w:rsidRDefault="00B464D9" w:rsidP="007C4737">
            <w:pPr>
              <w:overflowPunct/>
              <w:autoSpaceDE/>
              <w:autoSpaceDN/>
              <w:adjustRightInd/>
              <w:spacing w:before="240" w:line="360" w:lineRule="auto"/>
              <w:jc w:val="left"/>
              <w:textAlignment w:val="auto"/>
              <w:rPr>
                <w:rFonts w:cs="Arial"/>
                <w:color w:val="000000"/>
                <w:szCs w:val="26"/>
              </w:rPr>
            </w:pPr>
          </w:p>
        </w:tc>
        <w:tc>
          <w:tcPr>
            <w:tcW w:w="1560" w:type="dxa"/>
            <w:tcBorders>
              <w:top w:val="nil"/>
              <w:left w:val="nil"/>
              <w:bottom w:val="nil"/>
              <w:right w:val="nil"/>
            </w:tcBorders>
            <w:shd w:val="clear" w:color="auto" w:fill="auto"/>
            <w:noWrap/>
            <w:vAlign w:val="bottom"/>
            <w:hideMark/>
          </w:tcPr>
          <w:p w:rsidR="00B464D9" w:rsidRPr="00CC52E4" w:rsidRDefault="00B464D9" w:rsidP="007C4737">
            <w:pPr>
              <w:overflowPunct/>
              <w:autoSpaceDE/>
              <w:autoSpaceDN/>
              <w:adjustRightInd/>
              <w:spacing w:after="0" w:line="360" w:lineRule="auto"/>
              <w:jc w:val="left"/>
              <w:textAlignment w:val="auto"/>
              <w:rPr>
                <w:rFonts w:cs="Arial"/>
                <w:color w:val="000000"/>
                <w:szCs w:val="26"/>
              </w:rPr>
            </w:pPr>
          </w:p>
        </w:tc>
        <w:tc>
          <w:tcPr>
            <w:tcW w:w="3118" w:type="dxa"/>
            <w:gridSpan w:val="2"/>
            <w:tcBorders>
              <w:top w:val="nil"/>
              <w:left w:val="nil"/>
              <w:bottom w:val="nil"/>
              <w:right w:val="nil"/>
            </w:tcBorders>
            <w:shd w:val="clear" w:color="auto" w:fill="auto"/>
            <w:noWrap/>
            <w:vAlign w:val="bottom"/>
            <w:hideMark/>
          </w:tcPr>
          <w:p w:rsidR="00B464D9" w:rsidRPr="00CC52E4" w:rsidRDefault="00B464D9" w:rsidP="007C4737">
            <w:pPr>
              <w:overflowPunct/>
              <w:autoSpaceDE/>
              <w:autoSpaceDN/>
              <w:adjustRightInd/>
              <w:spacing w:after="0" w:line="360" w:lineRule="auto"/>
              <w:jc w:val="center"/>
              <w:textAlignment w:val="auto"/>
              <w:rPr>
                <w:rFonts w:cs="Arial"/>
                <w:color w:val="538ED5"/>
                <w:szCs w:val="26"/>
              </w:rPr>
            </w:pPr>
            <w:r w:rsidRPr="00CC52E4">
              <w:rPr>
                <w:rFonts w:cs="Arial"/>
                <w:color w:val="538ED5"/>
                <w:szCs w:val="26"/>
              </w:rPr>
              <w:t>Vězeň A</w:t>
            </w:r>
          </w:p>
        </w:tc>
      </w:tr>
      <w:tr w:rsidR="00B464D9" w:rsidRPr="00CC52E4" w:rsidTr="00CD02F4">
        <w:trPr>
          <w:trHeight w:val="300"/>
        </w:trPr>
        <w:tc>
          <w:tcPr>
            <w:tcW w:w="1148" w:type="dxa"/>
            <w:tcBorders>
              <w:top w:val="nil"/>
              <w:left w:val="nil"/>
              <w:bottom w:val="nil"/>
              <w:right w:val="nil"/>
            </w:tcBorders>
            <w:shd w:val="clear" w:color="auto" w:fill="auto"/>
            <w:noWrap/>
            <w:vAlign w:val="bottom"/>
            <w:hideMark/>
          </w:tcPr>
          <w:p w:rsidR="00B464D9" w:rsidRPr="00CC52E4" w:rsidRDefault="00B464D9" w:rsidP="007C4737">
            <w:pPr>
              <w:overflowPunct/>
              <w:autoSpaceDE/>
              <w:autoSpaceDN/>
              <w:adjustRightInd/>
              <w:spacing w:after="0" w:line="360" w:lineRule="auto"/>
              <w:jc w:val="left"/>
              <w:textAlignment w:val="auto"/>
              <w:rPr>
                <w:rFonts w:cs="Arial"/>
                <w:color w:val="000000"/>
                <w:szCs w:val="26"/>
              </w:rPr>
            </w:pPr>
          </w:p>
        </w:tc>
        <w:tc>
          <w:tcPr>
            <w:tcW w:w="1560" w:type="dxa"/>
            <w:tcBorders>
              <w:top w:val="nil"/>
              <w:left w:val="nil"/>
              <w:bottom w:val="nil"/>
              <w:right w:val="nil"/>
            </w:tcBorders>
            <w:shd w:val="clear" w:color="auto" w:fill="auto"/>
            <w:noWrap/>
            <w:vAlign w:val="bottom"/>
            <w:hideMark/>
          </w:tcPr>
          <w:p w:rsidR="00B464D9" w:rsidRPr="00CC52E4" w:rsidRDefault="00B464D9" w:rsidP="007C4737">
            <w:pPr>
              <w:overflowPunct/>
              <w:autoSpaceDE/>
              <w:autoSpaceDN/>
              <w:adjustRightInd/>
              <w:spacing w:after="0" w:line="360" w:lineRule="auto"/>
              <w:jc w:val="left"/>
              <w:textAlignment w:val="auto"/>
              <w:rPr>
                <w:rFonts w:cs="Arial"/>
                <w:color w:val="000000"/>
                <w:szCs w:val="26"/>
              </w:rPr>
            </w:pP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64D9" w:rsidRPr="00CC52E4" w:rsidRDefault="00CD02F4" w:rsidP="007C4737">
            <w:pPr>
              <w:overflowPunct/>
              <w:autoSpaceDE/>
              <w:autoSpaceDN/>
              <w:adjustRightInd/>
              <w:spacing w:after="0" w:line="360" w:lineRule="auto"/>
              <w:jc w:val="left"/>
              <w:textAlignment w:val="auto"/>
              <w:rPr>
                <w:rFonts w:cs="Arial"/>
                <w:color w:val="000000"/>
                <w:szCs w:val="26"/>
              </w:rPr>
            </w:pPr>
            <w:r w:rsidRPr="00CC52E4">
              <w:rPr>
                <w:rFonts w:cs="Arial"/>
                <w:color w:val="000000"/>
                <w:szCs w:val="26"/>
              </w:rPr>
              <w:t>P</w:t>
            </w:r>
            <w:r w:rsidR="00B464D9" w:rsidRPr="00CC52E4">
              <w:rPr>
                <w:rFonts w:cs="Arial"/>
                <w:color w:val="000000"/>
                <w:szCs w:val="26"/>
              </w:rPr>
              <w:t>řizná</w:t>
            </w:r>
            <w:r w:rsidRPr="00CC52E4">
              <w:rPr>
                <w:rFonts w:cs="Arial"/>
                <w:color w:val="000000"/>
                <w:szCs w:val="26"/>
              </w:rPr>
              <w:t xml:space="preserve"> se </w:t>
            </w:r>
            <w:r w:rsidR="00B464D9" w:rsidRPr="00CC52E4">
              <w:rPr>
                <w:rFonts w:cs="Arial"/>
                <w:color w:val="000000"/>
                <w:szCs w:val="26"/>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64D9" w:rsidRPr="00CC52E4" w:rsidRDefault="00CD02F4" w:rsidP="007C4737">
            <w:pPr>
              <w:overflowPunct/>
              <w:autoSpaceDE/>
              <w:autoSpaceDN/>
              <w:adjustRightInd/>
              <w:spacing w:after="0" w:line="360" w:lineRule="auto"/>
              <w:jc w:val="left"/>
              <w:textAlignment w:val="auto"/>
              <w:rPr>
                <w:rFonts w:cs="Arial"/>
                <w:color w:val="000000"/>
                <w:szCs w:val="26"/>
              </w:rPr>
            </w:pPr>
            <w:r w:rsidRPr="00CC52E4">
              <w:rPr>
                <w:rFonts w:cs="Arial"/>
                <w:color w:val="000000"/>
                <w:szCs w:val="26"/>
              </w:rPr>
              <w:t>N</w:t>
            </w:r>
            <w:r w:rsidR="00B464D9" w:rsidRPr="00CC52E4">
              <w:rPr>
                <w:rFonts w:cs="Arial"/>
                <w:color w:val="000000"/>
                <w:szCs w:val="26"/>
              </w:rPr>
              <w:t>epřizná</w:t>
            </w:r>
            <w:r w:rsidRPr="00CC52E4">
              <w:rPr>
                <w:rFonts w:cs="Arial"/>
                <w:color w:val="000000"/>
                <w:szCs w:val="26"/>
              </w:rPr>
              <w:t xml:space="preserve"> se </w:t>
            </w:r>
          </w:p>
        </w:tc>
      </w:tr>
      <w:tr w:rsidR="00B464D9" w:rsidRPr="00CC52E4" w:rsidTr="00CD02F4">
        <w:trPr>
          <w:trHeight w:val="725"/>
        </w:trPr>
        <w:tc>
          <w:tcPr>
            <w:tcW w:w="1148" w:type="dxa"/>
            <w:tcBorders>
              <w:top w:val="nil"/>
              <w:left w:val="nil"/>
              <w:bottom w:val="nil"/>
              <w:right w:val="single" w:sz="4" w:space="0" w:color="auto"/>
            </w:tcBorders>
            <w:shd w:val="clear" w:color="auto" w:fill="auto"/>
            <w:noWrap/>
            <w:vAlign w:val="bottom"/>
            <w:hideMark/>
          </w:tcPr>
          <w:p w:rsidR="00B464D9" w:rsidRPr="00CC52E4" w:rsidRDefault="00B464D9" w:rsidP="007C4737">
            <w:pPr>
              <w:overflowPunct/>
              <w:autoSpaceDE/>
              <w:autoSpaceDN/>
              <w:adjustRightInd/>
              <w:spacing w:after="0" w:line="360" w:lineRule="auto"/>
              <w:jc w:val="left"/>
              <w:textAlignment w:val="auto"/>
              <w:rPr>
                <w:rFonts w:cs="Arial"/>
                <w:color w:val="FF0000"/>
                <w:szCs w:val="26"/>
              </w:rPr>
            </w:pPr>
            <w:r w:rsidRPr="00CC52E4">
              <w:rPr>
                <w:rFonts w:cs="Arial"/>
                <w:color w:val="FF0000"/>
                <w:szCs w:val="26"/>
              </w:rPr>
              <w:t>Vězeň Z</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B464D9" w:rsidRPr="00CC52E4" w:rsidRDefault="00CD02F4" w:rsidP="007C4737">
            <w:pPr>
              <w:overflowPunct/>
              <w:autoSpaceDE/>
              <w:autoSpaceDN/>
              <w:adjustRightInd/>
              <w:spacing w:after="0" w:line="360" w:lineRule="auto"/>
              <w:jc w:val="left"/>
              <w:textAlignment w:val="auto"/>
              <w:rPr>
                <w:rFonts w:cs="Arial"/>
                <w:color w:val="000000"/>
                <w:szCs w:val="26"/>
              </w:rPr>
            </w:pPr>
            <w:r w:rsidRPr="00CC52E4">
              <w:rPr>
                <w:rFonts w:cs="Arial"/>
                <w:color w:val="000000"/>
                <w:szCs w:val="26"/>
              </w:rPr>
              <w:t>P</w:t>
            </w:r>
            <w:r w:rsidR="00B464D9" w:rsidRPr="00CC52E4">
              <w:rPr>
                <w:rFonts w:cs="Arial"/>
                <w:color w:val="000000"/>
                <w:szCs w:val="26"/>
              </w:rPr>
              <w:t>řizná</w:t>
            </w:r>
            <w:r w:rsidRPr="00CC52E4">
              <w:rPr>
                <w:rFonts w:cs="Arial"/>
                <w:color w:val="000000"/>
                <w:szCs w:val="26"/>
              </w:rPr>
              <w:t xml:space="preserve"> se </w:t>
            </w:r>
          </w:p>
        </w:tc>
        <w:tc>
          <w:tcPr>
            <w:tcW w:w="1417" w:type="dxa"/>
            <w:tcBorders>
              <w:top w:val="nil"/>
              <w:left w:val="nil"/>
              <w:bottom w:val="single" w:sz="4" w:space="0" w:color="auto"/>
              <w:right w:val="single" w:sz="4" w:space="0" w:color="auto"/>
            </w:tcBorders>
            <w:shd w:val="clear" w:color="auto" w:fill="auto"/>
            <w:noWrap/>
            <w:vAlign w:val="bottom"/>
            <w:hideMark/>
          </w:tcPr>
          <w:p w:rsidR="00B464D9" w:rsidRPr="00CC52E4" w:rsidRDefault="00B464D9" w:rsidP="007C4737">
            <w:pPr>
              <w:overflowPunct/>
              <w:autoSpaceDE/>
              <w:autoSpaceDN/>
              <w:adjustRightInd/>
              <w:spacing w:after="0" w:line="360" w:lineRule="auto"/>
              <w:jc w:val="left"/>
              <w:textAlignment w:val="auto"/>
              <w:rPr>
                <w:rFonts w:cs="Arial"/>
                <w:color w:val="538ED5"/>
                <w:szCs w:val="26"/>
              </w:rPr>
            </w:pPr>
            <w:r w:rsidRPr="00CC52E4">
              <w:rPr>
                <w:rFonts w:cs="Arial"/>
                <w:color w:val="538ED5"/>
                <w:szCs w:val="26"/>
              </w:rPr>
              <w:t>5</w:t>
            </w:r>
            <w:r w:rsidRPr="00CC52E4">
              <w:rPr>
                <w:rFonts w:cs="Arial"/>
                <w:color w:val="000000"/>
                <w:szCs w:val="26"/>
              </w:rPr>
              <w:t>/</w:t>
            </w:r>
            <w:r w:rsidRPr="00CC52E4">
              <w:rPr>
                <w:rFonts w:cs="Arial"/>
                <w:color w:val="FF0000"/>
                <w:szCs w:val="26"/>
              </w:rPr>
              <w:t>5</w:t>
            </w:r>
            <w:r w:rsidR="00803F17" w:rsidRPr="00CC52E4">
              <w:rPr>
                <w:rFonts w:cs="Arial"/>
                <w:szCs w:val="26"/>
              </w:rPr>
              <w:t xml:space="preserve"> let</w:t>
            </w:r>
          </w:p>
        </w:tc>
        <w:tc>
          <w:tcPr>
            <w:tcW w:w="1701" w:type="dxa"/>
            <w:tcBorders>
              <w:top w:val="nil"/>
              <w:left w:val="nil"/>
              <w:bottom w:val="single" w:sz="4" w:space="0" w:color="auto"/>
              <w:right w:val="single" w:sz="4" w:space="0" w:color="auto"/>
            </w:tcBorders>
            <w:shd w:val="clear" w:color="auto" w:fill="auto"/>
            <w:noWrap/>
            <w:vAlign w:val="bottom"/>
            <w:hideMark/>
          </w:tcPr>
          <w:p w:rsidR="00B464D9" w:rsidRPr="00CC52E4" w:rsidRDefault="00B464D9" w:rsidP="007C4737">
            <w:pPr>
              <w:overflowPunct/>
              <w:autoSpaceDE/>
              <w:autoSpaceDN/>
              <w:adjustRightInd/>
              <w:spacing w:after="0" w:line="360" w:lineRule="auto"/>
              <w:jc w:val="left"/>
              <w:textAlignment w:val="auto"/>
              <w:rPr>
                <w:rFonts w:cs="Arial"/>
                <w:color w:val="538ED5"/>
                <w:szCs w:val="26"/>
              </w:rPr>
            </w:pPr>
            <w:r w:rsidRPr="00CC52E4">
              <w:rPr>
                <w:rFonts w:cs="Arial"/>
                <w:color w:val="538ED5"/>
                <w:szCs w:val="26"/>
              </w:rPr>
              <w:t>10</w:t>
            </w:r>
            <w:r w:rsidRPr="00CC52E4">
              <w:rPr>
                <w:rFonts w:cs="Arial"/>
                <w:color w:val="000000"/>
                <w:szCs w:val="26"/>
              </w:rPr>
              <w:t>/</w:t>
            </w:r>
            <w:r w:rsidRPr="00CC52E4">
              <w:rPr>
                <w:rFonts w:cs="Arial"/>
                <w:color w:val="FF0000"/>
                <w:szCs w:val="26"/>
              </w:rPr>
              <w:t>1</w:t>
            </w:r>
            <w:r w:rsidR="00803F17" w:rsidRPr="00CC52E4">
              <w:rPr>
                <w:rFonts w:cs="Arial"/>
                <w:szCs w:val="26"/>
              </w:rPr>
              <w:t xml:space="preserve"> let</w:t>
            </w:r>
          </w:p>
        </w:tc>
      </w:tr>
      <w:tr w:rsidR="00B464D9" w:rsidRPr="00CC52E4" w:rsidTr="00CD02F4">
        <w:trPr>
          <w:trHeight w:val="681"/>
        </w:trPr>
        <w:tc>
          <w:tcPr>
            <w:tcW w:w="1148" w:type="dxa"/>
            <w:tcBorders>
              <w:top w:val="nil"/>
              <w:left w:val="nil"/>
              <w:bottom w:val="nil"/>
              <w:right w:val="single" w:sz="4" w:space="0" w:color="auto"/>
            </w:tcBorders>
            <w:shd w:val="clear" w:color="auto" w:fill="auto"/>
            <w:noWrap/>
            <w:vAlign w:val="bottom"/>
            <w:hideMark/>
          </w:tcPr>
          <w:p w:rsidR="00B464D9" w:rsidRPr="00CC52E4" w:rsidRDefault="00B464D9" w:rsidP="007C4737">
            <w:pPr>
              <w:overflowPunct/>
              <w:autoSpaceDE/>
              <w:autoSpaceDN/>
              <w:adjustRightInd/>
              <w:spacing w:after="0" w:line="360" w:lineRule="auto"/>
              <w:jc w:val="left"/>
              <w:textAlignment w:val="auto"/>
              <w:rPr>
                <w:rFonts w:cs="Arial"/>
                <w:color w:val="FF0000"/>
                <w:szCs w:val="26"/>
              </w:rPr>
            </w:pPr>
            <w:r w:rsidRPr="00CC52E4">
              <w:rPr>
                <w:rFonts w:cs="Arial"/>
                <w:color w:val="FF0000"/>
                <w:szCs w:val="26"/>
              </w:rPr>
              <w:t>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B464D9" w:rsidRPr="00CC52E4" w:rsidRDefault="00CD02F4" w:rsidP="007C4737">
            <w:pPr>
              <w:overflowPunct/>
              <w:autoSpaceDE/>
              <w:autoSpaceDN/>
              <w:adjustRightInd/>
              <w:spacing w:after="0" w:line="360" w:lineRule="auto"/>
              <w:jc w:val="left"/>
              <w:textAlignment w:val="auto"/>
              <w:rPr>
                <w:rFonts w:cs="Arial"/>
                <w:color w:val="000000"/>
                <w:szCs w:val="26"/>
              </w:rPr>
            </w:pPr>
            <w:r w:rsidRPr="00CC52E4">
              <w:rPr>
                <w:rFonts w:cs="Arial"/>
                <w:color w:val="000000"/>
                <w:szCs w:val="26"/>
              </w:rPr>
              <w:t>N</w:t>
            </w:r>
            <w:r w:rsidR="00B464D9" w:rsidRPr="00CC52E4">
              <w:rPr>
                <w:rFonts w:cs="Arial"/>
                <w:color w:val="000000"/>
                <w:szCs w:val="26"/>
              </w:rPr>
              <w:t>epřizná</w:t>
            </w:r>
            <w:r w:rsidRPr="00CC52E4">
              <w:rPr>
                <w:rFonts w:cs="Arial"/>
                <w:color w:val="000000"/>
                <w:szCs w:val="26"/>
              </w:rPr>
              <w:t xml:space="preserve"> se </w:t>
            </w:r>
          </w:p>
        </w:tc>
        <w:tc>
          <w:tcPr>
            <w:tcW w:w="1417" w:type="dxa"/>
            <w:tcBorders>
              <w:top w:val="nil"/>
              <w:left w:val="nil"/>
              <w:bottom w:val="single" w:sz="4" w:space="0" w:color="auto"/>
              <w:right w:val="single" w:sz="4" w:space="0" w:color="auto"/>
            </w:tcBorders>
            <w:shd w:val="clear" w:color="auto" w:fill="auto"/>
            <w:noWrap/>
            <w:vAlign w:val="bottom"/>
            <w:hideMark/>
          </w:tcPr>
          <w:p w:rsidR="00B464D9" w:rsidRPr="00CC52E4" w:rsidRDefault="00B464D9" w:rsidP="007C4737">
            <w:pPr>
              <w:overflowPunct/>
              <w:autoSpaceDE/>
              <w:autoSpaceDN/>
              <w:adjustRightInd/>
              <w:spacing w:after="0" w:line="360" w:lineRule="auto"/>
              <w:jc w:val="left"/>
              <w:textAlignment w:val="auto"/>
              <w:rPr>
                <w:rFonts w:cs="Arial"/>
                <w:color w:val="538ED5"/>
                <w:szCs w:val="26"/>
              </w:rPr>
            </w:pPr>
            <w:r w:rsidRPr="00CC52E4">
              <w:rPr>
                <w:rFonts w:cs="Arial"/>
                <w:color w:val="538ED5"/>
                <w:szCs w:val="26"/>
              </w:rPr>
              <w:t>1</w:t>
            </w:r>
            <w:r w:rsidRPr="00CC52E4">
              <w:rPr>
                <w:rFonts w:cs="Arial"/>
                <w:color w:val="1E1E1E"/>
                <w:szCs w:val="26"/>
              </w:rPr>
              <w:t>/</w:t>
            </w:r>
            <w:r w:rsidRPr="00CC52E4">
              <w:rPr>
                <w:rFonts w:cs="Arial"/>
                <w:color w:val="FF0000"/>
                <w:szCs w:val="26"/>
              </w:rPr>
              <w:t>10</w:t>
            </w:r>
            <w:r w:rsidR="00803F17" w:rsidRPr="00CC52E4">
              <w:rPr>
                <w:rFonts w:cs="Arial"/>
                <w:color w:val="FF0000"/>
                <w:szCs w:val="26"/>
              </w:rPr>
              <w:t xml:space="preserve"> </w:t>
            </w:r>
            <w:r w:rsidR="00803F17" w:rsidRPr="00CC52E4">
              <w:rPr>
                <w:rFonts w:cs="Arial"/>
                <w:szCs w:val="26"/>
              </w:rPr>
              <w:t>let</w:t>
            </w:r>
          </w:p>
        </w:tc>
        <w:tc>
          <w:tcPr>
            <w:tcW w:w="1701" w:type="dxa"/>
            <w:tcBorders>
              <w:top w:val="nil"/>
              <w:left w:val="nil"/>
              <w:bottom w:val="single" w:sz="4" w:space="0" w:color="auto"/>
              <w:right w:val="single" w:sz="4" w:space="0" w:color="auto"/>
            </w:tcBorders>
            <w:shd w:val="clear" w:color="auto" w:fill="auto"/>
            <w:noWrap/>
            <w:vAlign w:val="bottom"/>
            <w:hideMark/>
          </w:tcPr>
          <w:p w:rsidR="00B464D9" w:rsidRPr="00CC52E4" w:rsidRDefault="00B464D9" w:rsidP="007C4737">
            <w:pPr>
              <w:overflowPunct/>
              <w:autoSpaceDE/>
              <w:autoSpaceDN/>
              <w:adjustRightInd/>
              <w:spacing w:after="0" w:line="360" w:lineRule="auto"/>
              <w:jc w:val="left"/>
              <w:textAlignment w:val="auto"/>
              <w:rPr>
                <w:rFonts w:cs="Arial"/>
                <w:color w:val="538ED5"/>
                <w:szCs w:val="26"/>
              </w:rPr>
            </w:pPr>
            <w:r w:rsidRPr="00CC52E4">
              <w:rPr>
                <w:rFonts w:cs="Arial"/>
                <w:color w:val="538ED5"/>
                <w:szCs w:val="26"/>
              </w:rPr>
              <w:t>3</w:t>
            </w:r>
            <w:r w:rsidRPr="00CC52E4">
              <w:rPr>
                <w:rFonts w:cs="Arial"/>
                <w:color w:val="000000"/>
                <w:szCs w:val="26"/>
              </w:rPr>
              <w:t>/</w:t>
            </w:r>
            <w:r w:rsidRPr="00CC52E4">
              <w:rPr>
                <w:rFonts w:cs="Arial"/>
                <w:color w:val="FF0000"/>
                <w:szCs w:val="26"/>
              </w:rPr>
              <w:t>3</w:t>
            </w:r>
            <w:r w:rsidR="00803F17" w:rsidRPr="00CC52E4">
              <w:rPr>
                <w:rFonts w:cs="Arial"/>
                <w:color w:val="FF0000"/>
                <w:szCs w:val="26"/>
              </w:rPr>
              <w:t xml:space="preserve"> </w:t>
            </w:r>
            <w:r w:rsidR="00803F17" w:rsidRPr="00CC52E4">
              <w:rPr>
                <w:rFonts w:cs="Arial"/>
                <w:szCs w:val="26"/>
              </w:rPr>
              <w:t>let</w:t>
            </w:r>
          </w:p>
        </w:tc>
      </w:tr>
    </w:tbl>
    <w:p w:rsidR="00B464D9" w:rsidRPr="00CC52E4" w:rsidRDefault="005D5CFB" w:rsidP="005D5CFB">
      <w:pPr>
        <w:pStyle w:val="Nadpis1"/>
        <w:spacing w:after="240"/>
        <w:rPr>
          <w:rStyle w:val="Siln"/>
          <w:rFonts w:cs="Arial"/>
          <w:b/>
          <w:bCs/>
        </w:rPr>
      </w:pPr>
      <w:bookmarkStart w:id="6" w:name="_Toc70528722"/>
      <w:r w:rsidRPr="00CC52E4">
        <w:rPr>
          <w:rStyle w:val="Siln"/>
          <w:rFonts w:cs="Arial"/>
          <w:b/>
          <w:bCs/>
        </w:rPr>
        <w:t>3</w:t>
      </w:r>
      <w:r w:rsidRPr="00CC52E4">
        <w:rPr>
          <w:rStyle w:val="Siln"/>
          <w:rFonts w:cs="Arial"/>
          <w:b/>
          <w:bCs/>
        </w:rPr>
        <w:tab/>
      </w:r>
      <w:r w:rsidR="00B464D9" w:rsidRPr="00CC52E4">
        <w:rPr>
          <w:rStyle w:val="Siln"/>
          <w:rFonts w:cs="Arial"/>
          <w:b/>
          <w:bCs/>
        </w:rPr>
        <w:t>Veřejná</w:t>
      </w:r>
      <w:r w:rsidR="00BE121B" w:rsidRPr="00CC52E4">
        <w:rPr>
          <w:rStyle w:val="Siln"/>
          <w:rFonts w:cs="Arial"/>
          <w:b/>
          <w:bCs/>
        </w:rPr>
        <w:t xml:space="preserve"> kooperace</w:t>
      </w:r>
      <w:bookmarkEnd w:id="6"/>
    </w:p>
    <w:p w:rsidR="006B677C" w:rsidRPr="00CC52E4" w:rsidRDefault="00C95CCF" w:rsidP="007C4737">
      <w:pPr>
        <w:spacing w:after="0" w:line="360" w:lineRule="auto"/>
        <w:ind w:firstLine="709"/>
        <w:rPr>
          <w:rFonts w:eastAsiaTheme="majorEastAsia" w:cs="Arial"/>
        </w:rPr>
      </w:pPr>
      <w:r w:rsidRPr="00CC52E4">
        <w:rPr>
          <w:rFonts w:eastAsiaTheme="majorEastAsia" w:cs="Arial"/>
        </w:rPr>
        <w:t xml:space="preserve">V této kapitole více rozšíříme teoretickou úroveň kooperačního chování a podíváme se na konkrétní poznatky </w:t>
      </w:r>
      <w:r w:rsidR="00945A5C" w:rsidRPr="00CC52E4">
        <w:rPr>
          <w:rFonts w:eastAsiaTheme="majorEastAsia" w:cs="Arial"/>
        </w:rPr>
        <w:t>z případových studií a výzkumů</w:t>
      </w:r>
      <w:r w:rsidRPr="00CC52E4">
        <w:rPr>
          <w:rFonts w:eastAsiaTheme="majorEastAsia" w:cs="Arial"/>
        </w:rPr>
        <w:t xml:space="preserve">. </w:t>
      </w:r>
    </w:p>
    <w:p w:rsidR="00C95CCF" w:rsidRPr="00CC52E4" w:rsidRDefault="00C95CCF" w:rsidP="007C4737">
      <w:pPr>
        <w:spacing w:after="0" w:line="360" w:lineRule="auto"/>
        <w:ind w:firstLine="709"/>
        <w:rPr>
          <w:rFonts w:eastAsiaTheme="majorEastAsia" w:cs="Arial"/>
        </w:rPr>
      </w:pPr>
      <w:r w:rsidRPr="00CC52E4">
        <w:rPr>
          <w:rFonts w:eastAsiaTheme="majorEastAsia" w:cs="Arial"/>
        </w:rPr>
        <w:t xml:space="preserve">Jeden z rozdílů mezi jednotlivcem a skupinou </w:t>
      </w:r>
      <w:r w:rsidR="00803F17" w:rsidRPr="00CC52E4">
        <w:rPr>
          <w:rFonts w:eastAsiaTheme="majorEastAsia" w:cs="Arial"/>
        </w:rPr>
        <w:t>je podle</w:t>
      </w:r>
      <w:r w:rsidR="00813F7D" w:rsidRPr="00CC52E4">
        <w:rPr>
          <w:rFonts w:eastAsiaTheme="majorEastAsia" w:cs="Arial"/>
        </w:rPr>
        <w:t xml:space="preserve"> </w:t>
      </w:r>
      <w:r w:rsidRPr="00CC52E4">
        <w:rPr>
          <w:rFonts w:eastAsiaTheme="majorEastAsia" w:cs="Arial"/>
        </w:rPr>
        <w:t>ekonomického hlediska možnost</w:t>
      </w:r>
      <w:r w:rsidR="00F070E8" w:rsidRPr="00CC52E4">
        <w:rPr>
          <w:rFonts w:eastAsiaTheme="majorEastAsia" w:cs="Arial"/>
        </w:rPr>
        <w:t xml:space="preserve"> získání</w:t>
      </w:r>
      <w:r w:rsidRPr="00CC52E4">
        <w:rPr>
          <w:rFonts w:eastAsiaTheme="majorEastAsia" w:cs="Arial"/>
        </w:rPr>
        <w:t xml:space="preserve"> užitku</w:t>
      </w:r>
      <w:r w:rsidR="00614967" w:rsidRPr="00CC52E4">
        <w:rPr>
          <w:rFonts w:eastAsiaTheme="majorEastAsia" w:cs="Arial"/>
        </w:rPr>
        <w:t>. J</w:t>
      </w:r>
      <w:r w:rsidRPr="00CC52E4">
        <w:rPr>
          <w:rFonts w:eastAsiaTheme="majorEastAsia" w:cs="Arial"/>
        </w:rPr>
        <w:t xml:space="preserve">ednotlivec </w:t>
      </w:r>
      <w:r w:rsidR="00614967" w:rsidRPr="00CC52E4">
        <w:rPr>
          <w:rFonts w:eastAsiaTheme="majorEastAsia" w:cs="Arial"/>
        </w:rPr>
        <w:t>nedokáže</w:t>
      </w:r>
      <w:r w:rsidRPr="00CC52E4">
        <w:rPr>
          <w:rFonts w:eastAsiaTheme="majorEastAsia" w:cs="Arial"/>
        </w:rPr>
        <w:t xml:space="preserve"> nahromadit větší zisk než </w:t>
      </w:r>
      <w:r w:rsidR="003E04D5" w:rsidRPr="00CC52E4">
        <w:rPr>
          <w:rFonts w:eastAsiaTheme="majorEastAsia" w:cs="Arial"/>
        </w:rPr>
        <w:t xml:space="preserve">samotná </w:t>
      </w:r>
      <w:r w:rsidRPr="00CC52E4">
        <w:rPr>
          <w:rFonts w:eastAsiaTheme="majorEastAsia" w:cs="Arial"/>
        </w:rPr>
        <w:t>skupina. Pro jedince je tedy racionální utvářet koalice</w:t>
      </w:r>
      <w:r w:rsidR="00E41A92" w:rsidRPr="00CC52E4">
        <w:rPr>
          <w:rFonts w:eastAsiaTheme="majorEastAsia" w:cs="Arial"/>
        </w:rPr>
        <w:t xml:space="preserve"> s nejlepší strukturou, aby </w:t>
      </w:r>
      <w:r w:rsidR="003E04D5" w:rsidRPr="00CC52E4">
        <w:rPr>
          <w:rFonts w:eastAsiaTheme="majorEastAsia" w:cs="Arial"/>
        </w:rPr>
        <w:t xml:space="preserve">sami </w:t>
      </w:r>
      <w:r w:rsidR="00F070E8" w:rsidRPr="00CC52E4">
        <w:rPr>
          <w:rFonts w:eastAsiaTheme="majorEastAsia" w:cs="Arial"/>
        </w:rPr>
        <w:t>nashromáždili</w:t>
      </w:r>
      <w:r w:rsidR="00E41A92" w:rsidRPr="00CC52E4">
        <w:rPr>
          <w:rFonts w:eastAsiaTheme="majorEastAsia" w:cs="Arial"/>
        </w:rPr>
        <w:t xml:space="preserve"> </w:t>
      </w:r>
      <w:r w:rsidR="00F070E8" w:rsidRPr="00CC52E4">
        <w:rPr>
          <w:rFonts w:eastAsiaTheme="majorEastAsia" w:cs="Arial"/>
        </w:rPr>
        <w:t xml:space="preserve">ze hry </w:t>
      </w:r>
      <w:r w:rsidR="00E41A92" w:rsidRPr="00CC52E4">
        <w:rPr>
          <w:rFonts w:eastAsiaTheme="majorEastAsia" w:cs="Arial"/>
        </w:rPr>
        <w:t>co nej</w:t>
      </w:r>
      <w:r w:rsidR="003E04D5" w:rsidRPr="00CC52E4">
        <w:rPr>
          <w:rFonts w:eastAsiaTheme="majorEastAsia" w:cs="Arial"/>
        </w:rPr>
        <w:t>více, než by</w:t>
      </w:r>
      <w:r w:rsidR="00F070E8" w:rsidRPr="00CC52E4">
        <w:rPr>
          <w:rFonts w:eastAsiaTheme="majorEastAsia" w:cs="Arial"/>
        </w:rPr>
        <w:t xml:space="preserve"> jinak</w:t>
      </w:r>
      <w:r w:rsidR="003E04D5" w:rsidRPr="00CC52E4">
        <w:rPr>
          <w:rFonts w:eastAsiaTheme="majorEastAsia" w:cs="Arial"/>
        </w:rPr>
        <w:t xml:space="preserve"> dokázali</w:t>
      </w:r>
      <w:r w:rsidRPr="00CC52E4">
        <w:rPr>
          <w:rFonts w:eastAsiaTheme="majorEastAsia" w:cs="Arial"/>
        </w:rPr>
        <w:t>. Předpoklád</w:t>
      </w:r>
      <w:r w:rsidR="003E04D5" w:rsidRPr="00CC52E4">
        <w:rPr>
          <w:rFonts w:eastAsiaTheme="majorEastAsia" w:cs="Arial"/>
        </w:rPr>
        <w:t>ejme</w:t>
      </w:r>
      <w:r w:rsidR="00393D49" w:rsidRPr="00CC52E4">
        <w:rPr>
          <w:rFonts w:eastAsiaTheme="majorEastAsia" w:cs="Arial"/>
        </w:rPr>
        <w:t xml:space="preserve">, že pokud nejsme terčem jiných skupin, tak </w:t>
      </w:r>
      <w:r w:rsidR="003E04D5" w:rsidRPr="00CC52E4">
        <w:rPr>
          <w:rFonts w:eastAsiaTheme="majorEastAsia" w:cs="Arial"/>
        </w:rPr>
        <w:t xml:space="preserve">naše </w:t>
      </w:r>
      <w:r w:rsidR="00393D49" w:rsidRPr="00CC52E4">
        <w:rPr>
          <w:rFonts w:eastAsiaTheme="majorEastAsia" w:cs="Arial"/>
        </w:rPr>
        <w:t>výplatní funkce vzroste. Zároveň platí princip individuální racionality, kdy žádný člen skupiny nevydělá víc, pokud bude jednat podle individuálních cílů</w:t>
      </w:r>
      <w:r w:rsidR="00614967" w:rsidRPr="00CC52E4">
        <w:rPr>
          <w:rFonts w:eastAsiaTheme="majorEastAsia" w:cs="Arial"/>
        </w:rPr>
        <w:t>, proto se mu vyplatí spolupracovat</w:t>
      </w:r>
      <w:r w:rsidR="00200D26" w:rsidRPr="00CC52E4">
        <w:rPr>
          <w:rFonts w:eastAsiaTheme="majorEastAsia" w:cs="Arial"/>
        </w:rPr>
        <w:t xml:space="preserve"> (Chvoj 2013, s. 29-31,39</w:t>
      </w:r>
      <w:r w:rsidR="00E25492" w:rsidRPr="00CC52E4">
        <w:rPr>
          <w:rFonts w:eastAsiaTheme="majorEastAsia" w:cs="Arial"/>
        </w:rPr>
        <w:t>; Shubik 1972, s. 49</w:t>
      </w:r>
      <w:r w:rsidR="00813F7D" w:rsidRPr="00CC52E4">
        <w:rPr>
          <w:rFonts w:eastAsiaTheme="majorEastAsia" w:cs="Arial"/>
        </w:rPr>
        <w:t>-50</w:t>
      </w:r>
      <w:r w:rsidR="00200D26" w:rsidRPr="00CC52E4">
        <w:rPr>
          <w:rFonts w:eastAsiaTheme="majorEastAsia" w:cs="Arial"/>
        </w:rPr>
        <w:t>)</w:t>
      </w:r>
      <w:r w:rsidR="00393D49" w:rsidRPr="00CC52E4">
        <w:rPr>
          <w:rFonts w:eastAsiaTheme="majorEastAsia" w:cs="Arial"/>
        </w:rPr>
        <w:t>.</w:t>
      </w:r>
    </w:p>
    <w:p w:rsidR="00200D26" w:rsidRPr="00CC52E4" w:rsidRDefault="001C02E0" w:rsidP="007C4737">
      <w:pPr>
        <w:spacing w:after="0" w:line="360" w:lineRule="auto"/>
        <w:ind w:firstLine="709"/>
        <w:rPr>
          <w:rFonts w:eastAsiaTheme="majorEastAsia" w:cs="Arial"/>
        </w:rPr>
      </w:pPr>
      <w:r w:rsidRPr="00CC52E4">
        <w:rPr>
          <w:rFonts w:eastAsiaTheme="majorEastAsia" w:cs="Arial"/>
        </w:rPr>
        <w:t>Ovšem utvoření skupiny ještě</w:t>
      </w:r>
      <w:r w:rsidR="00C20FBA" w:rsidRPr="00CC52E4">
        <w:rPr>
          <w:rFonts w:eastAsiaTheme="majorEastAsia" w:cs="Arial"/>
        </w:rPr>
        <w:t xml:space="preserve"> nemusí znamenat spolupráci její</w:t>
      </w:r>
      <w:r w:rsidRPr="00CC52E4">
        <w:rPr>
          <w:rFonts w:eastAsiaTheme="majorEastAsia" w:cs="Arial"/>
        </w:rPr>
        <w:t>ch členů. Záleží na hranici vymezující vztah mezi členy skupiny a samotné</w:t>
      </w:r>
      <w:r w:rsidR="00F6374A" w:rsidRPr="00CC52E4">
        <w:rPr>
          <w:rFonts w:eastAsiaTheme="majorEastAsia" w:cs="Arial"/>
        </w:rPr>
        <w:t>m</w:t>
      </w:r>
      <w:r w:rsidRPr="00CC52E4">
        <w:rPr>
          <w:rFonts w:eastAsiaTheme="majorEastAsia" w:cs="Arial"/>
        </w:rPr>
        <w:t xml:space="preserve"> postavení skupiny vůči ostatním. Identifikace na úrovni skupin hráčovo chování výrazně ovlivňuje. Pokud jsme ve válce, je pro nás důležitá národní identifikace. Je to hluboké a přirozené spojení </w:t>
      </w:r>
      <w:r w:rsidR="0075030A" w:rsidRPr="00CC52E4">
        <w:rPr>
          <w:rFonts w:eastAsiaTheme="majorEastAsia" w:cs="Arial"/>
        </w:rPr>
        <w:t xml:space="preserve">utvářeno socializací a kulturou. Ale ne vždy je potřeba takto hlubokého pouta, aby </w:t>
      </w:r>
      <w:r w:rsidR="0075030A" w:rsidRPr="00CC52E4">
        <w:rPr>
          <w:rFonts w:eastAsiaTheme="majorEastAsia" w:cs="Arial"/>
        </w:rPr>
        <w:lastRenderedPageBreak/>
        <w:t>si jedinec vytvořil skupinovou identitu. Ta je schopná vzniknout i na malém podmětu</w:t>
      </w:r>
      <w:r w:rsidR="00B216D7" w:rsidRPr="00CC52E4">
        <w:rPr>
          <w:rFonts w:eastAsiaTheme="majorEastAsia" w:cs="Arial"/>
        </w:rPr>
        <w:t>, a přesto spolu členové skupiny budou spolupracovat.</w:t>
      </w:r>
      <w:r w:rsidR="0075030A" w:rsidRPr="00CC52E4">
        <w:rPr>
          <w:rFonts w:eastAsiaTheme="majorEastAsia" w:cs="Arial"/>
        </w:rPr>
        <w:t xml:space="preserve"> </w:t>
      </w:r>
      <w:r w:rsidR="00491548" w:rsidRPr="00CC52E4">
        <w:rPr>
          <w:rFonts w:cs="Arial"/>
          <w:szCs w:val="26"/>
        </w:rPr>
        <w:t xml:space="preserve">(Dawes, </w:t>
      </w:r>
      <w:r w:rsidR="00491548" w:rsidRPr="00CC52E4">
        <w:rPr>
          <w:rFonts w:cs="Arial"/>
          <w:bCs/>
          <w:shd w:val="clear" w:color="auto" w:fill="FFFFFF"/>
        </w:rPr>
        <w:t>Messick</w:t>
      </w:r>
      <w:r w:rsidR="00491548" w:rsidRPr="00CC52E4">
        <w:rPr>
          <w:rFonts w:cs="Arial"/>
          <w:szCs w:val="26"/>
        </w:rPr>
        <w:t xml:space="preserve"> </w:t>
      </w:r>
      <w:r w:rsidR="0075030A" w:rsidRPr="00CC52E4">
        <w:rPr>
          <w:rFonts w:cs="Arial"/>
          <w:szCs w:val="26"/>
        </w:rPr>
        <w:t>2000, s. 113)</w:t>
      </w:r>
      <w:r w:rsidR="0075030A" w:rsidRPr="00CC52E4">
        <w:rPr>
          <w:rFonts w:eastAsiaTheme="majorEastAsia" w:cs="Arial"/>
        </w:rPr>
        <w:t>.</w:t>
      </w:r>
    </w:p>
    <w:p w:rsidR="00B216D7" w:rsidRPr="00CC52E4" w:rsidRDefault="005D4954" w:rsidP="007C4737">
      <w:pPr>
        <w:spacing w:after="0" w:line="360" w:lineRule="auto"/>
        <w:ind w:firstLine="709"/>
        <w:rPr>
          <w:rFonts w:eastAsiaTheme="majorEastAsia" w:cs="Arial"/>
        </w:rPr>
      </w:pPr>
      <w:r w:rsidRPr="00CC52E4">
        <w:rPr>
          <w:rFonts w:eastAsiaTheme="majorEastAsia" w:cs="Arial"/>
        </w:rPr>
        <w:t>Jakmile se ocitneme ve skupině, rozlišujem</w:t>
      </w:r>
      <w:r w:rsidR="00423505" w:rsidRPr="00CC52E4">
        <w:rPr>
          <w:rFonts w:eastAsiaTheme="majorEastAsia" w:cs="Arial"/>
        </w:rPr>
        <w:t>e termíny „</w:t>
      </w:r>
      <w:r w:rsidRPr="00CC52E4">
        <w:rPr>
          <w:rFonts w:eastAsiaTheme="majorEastAsia" w:cs="Arial"/>
        </w:rPr>
        <w:t>uvnitř</w:t>
      </w:r>
      <w:r w:rsidR="00423505" w:rsidRPr="00CC52E4">
        <w:rPr>
          <w:rFonts w:eastAsiaTheme="majorEastAsia" w:cs="Arial"/>
        </w:rPr>
        <w:t xml:space="preserve"> skupiny“ a „</w:t>
      </w:r>
      <w:r w:rsidR="00D11ADE" w:rsidRPr="00CC52E4">
        <w:rPr>
          <w:rFonts w:eastAsiaTheme="majorEastAsia" w:cs="Arial"/>
        </w:rPr>
        <w:t>skupiny mimo nás“. K</w:t>
      </w:r>
      <w:r w:rsidRPr="00CC52E4">
        <w:rPr>
          <w:rFonts w:eastAsiaTheme="majorEastAsia" w:cs="Arial"/>
        </w:rPr>
        <w:t>e komu budeme chovat nepřátelství a nedůvěru a pro koho jsme naopak schopni se sebeobětovat, když výhody z toho plynoucí půjdou do „naší skupiny“ a ne</w:t>
      </w:r>
      <w:r w:rsidR="00D11ADE" w:rsidRPr="00CC52E4">
        <w:rPr>
          <w:rFonts w:eastAsiaTheme="majorEastAsia" w:cs="Arial"/>
        </w:rPr>
        <w:t xml:space="preserve"> do</w:t>
      </w:r>
      <w:r w:rsidRPr="00CC52E4">
        <w:rPr>
          <w:rFonts w:eastAsiaTheme="majorEastAsia" w:cs="Arial"/>
        </w:rPr>
        <w:t xml:space="preserve"> té </w:t>
      </w:r>
      <w:r w:rsidR="00423505" w:rsidRPr="00CC52E4">
        <w:rPr>
          <w:rFonts w:eastAsiaTheme="majorEastAsia" w:cs="Arial"/>
        </w:rPr>
        <w:t>označen</w:t>
      </w:r>
      <w:r w:rsidR="00F070E8" w:rsidRPr="00CC52E4">
        <w:rPr>
          <w:rFonts w:eastAsiaTheme="majorEastAsia" w:cs="Arial"/>
        </w:rPr>
        <w:t>é</w:t>
      </w:r>
      <w:r w:rsidR="00423505" w:rsidRPr="00CC52E4">
        <w:rPr>
          <w:rFonts w:eastAsiaTheme="majorEastAsia" w:cs="Arial"/>
        </w:rPr>
        <w:t xml:space="preserve"> jako </w:t>
      </w:r>
      <w:r w:rsidRPr="00CC52E4">
        <w:rPr>
          <w:rFonts w:eastAsiaTheme="majorEastAsia" w:cs="Arial"/>
        </w:rPr>
        <w:t>„mimo nás“.</w:t>
      </w:r>
      <w:r w:rsidR="008316C4" w:rsidRPr="00CC52E4">
        <w:rPr>
          <w:rFonts w:eastAsiaTheme="majorEastAsia" w:cs="Arial"/>
        </w:rPr>
        <w:t xml:space="preserve"> Jedinci mají větší šanci ke kooperativnímu chování než skupiny mezi sebou. </w:t>
      </w:r>
      <w:r w:rsidR="00A10A00" w:rsidRPr="00CC52E4">
        <w:rPr>
          <w:rFonts w:eastAsiaTheme="majorEastAsia" w:cs="Arial"/>
        </w:rPr>
        <w:t xml:space="preserve"> </w:t>
      </w:r>
      <w:r w:rsidR="008316C4" w:rsidRPr="00CC52E4">
        <w:rPr>
          <w:rFonts w:eastAsiaTheme="majorEastAsia" w:cs="Arial"/>
        </w:rPr>
        <w:t>Identifikace s typem skupiny nás, pak žene k mnohem kooperativnějšímu</w:t>
      </w:r>
      <w:r w:rsidR="0082266A" w:rsidRPr="00CC52E4">
        <w:rPr>
          <w:rFonts w:eastAsiaTheme="majorEastAsia" w:cs="Arial"/>
        </w:rPr>
        <w:t xml:space="preserve"> jednání</w:t>
      </w:r>
      <w:r w:rsidR="008316C4" w:rsidRPr="00CC52E4">
        <w:rPr>
          <w:rFonts w:eastAsiaTheme="majorEastAsia" w:cs="Arial"/>
        </w:rPr>
        <w:t>, aniž</w:t>
      </w:r>
      <w:r w:rsidR="00F60A70" w:rsidRPr="00CC52E4">
        <w:rPr>
          <w:rFonts w:eastAsiaTheme="majorEastAsia" w:cs="Arial"/>
        </w:rPr>
        <w:t xml:space="preserve"> bychom měli se skupinou silné </w:t>
      </w:r>
      <w:r w:rsidR="008316C4" w:rsidRPr="00CC52E4">
        <w:rPr>
          <w:rFonts w:eastAsiaTheme="majorEastAsia" w:cs="Arial"/>
        </w:rPr>
        <w:t xml:space="preserve">nebo jiné pojítko, </w:t>
      </w:r>
      <w:r w:rsidR="00142B8B" w:rsidRPr="00CC52E4">
        <w:rPr>
          <w:rFonts w:eastAsiaTheme="majorEastAsia" w:cs="Arial"/>
        </w:rPr>
        <w:t xml:space="preserve">bez žádného </w:t>
      </w:r>
      <w:r w:rsidR="00F070E8" w:rsidRPr="00CC52E4">
        <w:rPr>
          <w:rFonts w:eastAsiaTheme="majorEastAsia" w:cs="Arial"/>
        </w:rPr>
        <w:t>pevného</w:t>
      </w:r>
      <w:r w:rsidR="00142B8B" w:rsidRPr="00CC52E4">
        <w:rPr>
          <w:rFonts w:eastAsiaTheme="majorEastAsia" w:cs="Arial"/>
        </w:rPr>
        <w:t xml:space="preserve"> podkladu, než být pouze jejím členem </w:t>
      </w:r>
      <w:r w:rsidR="00491548" w:rsidRPr="00CC52E4">
        <w:rPr>
          <w:rFonts w:cs="Arial"/>
          <w:szCs w:val="26"/>
        </w:rPr>
        <w:t xml:space="preserve">(Dawes, </w:t>
      </w:r>
      <w:r w:rsidR="00491548" w:rsidRPr="00CC52E4">
        <w:rPr>
          <w:rFonts w:cs="Arial"/>
          <w:bCs/>
          <w:shd w:val="clear" w:color="auto" w:fill="FFFFFF"/>
        </w:rPr>
        <w:t>Messick</w:t>
      </w:r>
      <w:r w:rsidR="00491548" w:rsidRPr="00CC52E4">
        <w:rPr>
          <w:rFonts w:cs="Arial"/>
          <w:szCs w:val="26"/>
        </w:rPr>
        <w:t xml:space="preserve"> </w:t>
      </w:r>
      <w:r w:rsidR="0082266A" w:rsidRPr="00CC52E4">
        <w:rPr>
          <w:rFonts w:cs="Arial"/>
          <w:szCs w:val="26"/>
        </w:rPr>
        <w:t>2000, s. 113-114)</w:t>
      </w:r>
      <w:r w:rsidR="0082266A" w:rsidRPr="00CC52E4">
        <w:rPr>
          <w:rFonts w:eastAsiaTheme="majorEastAsia" w:cs="Arial"/>
        </w:rPr>
        <w:t>.</w:t>
      </w:r>
    </w:p>
    <w:p w:rsidR="002860CF" w:rsidRPr="00CC52E4" w:rsidRDefault="008316C4" w:rsidP="007C4737">
      <w:pPr>
        <w:pStyle w:val="Nadpis2"/>
        <w:spacing w:after="240" w:line="360" w:lineRule="auto"/>
        <w:rPr>
          <w:rFonts w:cs="Arial"/>
        </w:rPr>
      </w:pPr>
      <w:bookmarkStart w:id="7" w:name="_Toc70528723"/>
      <w:r w:rsidRPr="00CC52E4">
        <w:rPr>
          <w:rFonts w:cs="Arial"/>
        </w:rPr>
        <w:t>3.1 Aliance</w:t>
      </w:r>
      <w:bookmarkEnd w:id="7"/>
    </w:p>
    <w:p w:rsidR="0082266A" w:rsidRPr="00CC52E4" w:rsidRDefault="00624771" w:rsidP="007C4737">
      <w:pPr>
        <w:spacing w:after="0" w:line="360" w:lineRule="auto"/>
        <w:ind w:firstLine="709"/>
        <w:rPr>
          <w:rFonts w:eastAsiaTheme="majorEastAsia" w:cs="Arial"/>
        </w:rPr>
      </w:pPr>
      <w:r w:rsidRPr="00CC52E4">
        <w:rPr>
          <w:rFonts w:eastAsiaTheme="majorEastAsia" w:cs="Arial"/>
        </w:rPr>
        <w:t>Aliance je spojení individuálních zájmů, a aby byla užitečná, potřebuje společný cíl. Pro jednotlivce je skupinový cíl kolektivní dobro, které splňuje následující: každý má automatický užitek ze skupinového cíle, dobro může být členů</w:t>
      </w:r>
      <w:r w:rsidR="006A505A" w:rsidRPr="00CC52E4">
        <w:rPr>
          <w:rFonts w:eastAsiaTheme="majorEastAsia" w:cs="Arial"/>
        </w:rPr>
        <w:t xml:space="preserve">m skupiny dáno za nízké náklady </w:t>
      </w:r>
      <w:r w:rsidR="00491548" w:rsidRPr="00CC52E4">
        <w:rPr>
          <w:rFonts w:eastAsiaTheme="majorEastAsia" w:cs="Arial"/>
        </w:rPr>
        <w:t xml:space="preserve">(Olson, </w:t>
      </w:r>
      <w:r w:rsidR="00491548" w:rsidRPr="00CC52E4">
        <w:rPr>
          <w:rFonts w:cs="Arial"/>
          <w:shd w:val="clear" w:color="auto" w:fill="FFFFFF"/>
        </w:rPr>
        <w:t>Zeckhauser</w:t>
      </w:r>
      <w:r w:rsidR="00491548" w:rsidRPr="00CC52E4">
        <w:rPr>
          <w:rFonts w:eastAsiaTheme="majorEastAsia" w:cs="Arial"/>
        </w:rPr>
        <w:t xml:space="preserve"> </w:t>
      </w:r>
      <w:r w:rsidRPr="00CC52E4">
        <w:rPr>
          <w:rFonts w:eastAsiaTheme="majorEastAsia" w:cs="Arial"/>
        </w:rPr>
        <w:t>1966, s. 267).</w:t>
      </w:r>
    </w:p>
    <w:p w:rsidR="007646FF" w:rsidRPr="00CC52E4" w:rsidRDefault="006A505A" w:rsidP="007C4737">
      <w:pPr>
        <w:spacing w:after="0" w:line="360" w:lineRule="auto"/>
        <w:ind w:firstLine="709"/>
        <w:rPr>
          <w:rFonts w:eastAsiaTheme="majorEastAsia" w:cs="Arial"/>
        </w:rPr>
      </w:pPr>
      <w:r w:rsidRPr="00CC52E4">
        <w:rPr>
          <w:rFonts w:eastAsiaTheme="majorEastAsia" w:cs="Arial"/>
        </w:rPr>
        <w:t xml:space="preserve">Když je v organizaci omezený počet členů a je relativně malý, tak </w:t>
      </w:r>
      <w:r w:rsidR="00E616AA" w:rsidRPr="00CC52E4">
        <w:rPr>
          <w:rFonts w:eastAsiaTheme="majorEastAsia" w:cs="Arial"/>
        </w:rPr>
        <w:t xml:space="preserve">jednotlivci </w:t>
      </w:r>
      <w:r w:rsidRPr="00CC52E4">
        <w:rPr>
          <w:rFonts w:eastAsiaTheme="majorEastAsia" w:cs="Arial"/>
        </w:rPr>
        <w:t>mohou mít uvnitř skupiny velkou motivaci k sebeobětování, aby dosáhli kolektivního dobra.</w:t>
      </w:r>
      <w:r w:rsidR="00FD6879" w:rsidRPr="00CC52E4">
        <w:rPr>
          <w:rFonts w:eastAsiaTheme="majorEastAsia" w:cs="Arial"/>
        </w:rPr>
        <w:t xml:space="preserve"> Určuje to i to, že jsou na sobě více závislí a musí si </w:t>
      </w:r>
      <w:r w:rsidR="00F60A70" w:rsidRPr="00CC52E4">
        <w:rPr>
          <w:rFonts w:eastAsiaTheme="majorEastAsia" w:cs="Arial"/>
        </w:rPr>
        <w:t>hlídat</w:t>
      </w:r>
      <w:r w:rsidR="00FD6879" w:rsidRPr="00CC52E4">
        <w:rPr>
          <w:rFonts w:eastAsiaTheme="majorEastAsia" w:cs="Arial"/>
        </w:rPr>
        <w:t xml:space="preserve"> chování každého člena, protože i malá změna</w:t>
      </w:r>
      <w:r w:rsidR="00F60A70" w:rsidRPr="00CC52E4">
        <w:rPr>
          <w:rFonts w:eastAsiaTheme="majorEastAsia" w:cs="Arial"/>
        </w:rPr>
        <w:t xml:space="preserve"> v jeho poskytování příspěvků mů</w:t>
      </w:r>
      <w:r w:rsidR="00FD6879" w:rsidRPr="00CC52E4">
        <w:rPr>
          <w:rFonts w:eastAsiaTheme="majorEastAsia" w:cs="Arial"/>
        </w:rPr>
        <w:t>že způsobit velký dopad na celou skupinu.</w:t>
      </w:r>
      <w:r w:rsidRPr="00CC52E4">
        <w:rPr>
          <w:rFonts w:eastAsiaTheme="majorEastAsia" w:cs="Arial"/>
        </w:rPr>
        <w:t xml:space="preserve"> Pokud by skupiny byla velká, měli by jednotlivci malý podíl na celkovém přínosu a kooperace </w:t>
      </w:r>
      <w:r w:rsidR="009A190E" w:rsidRPr="00CC52E4">
        <w:rPr>
          <w:rFonts w:eastAsiaTheme="majorEastAsia" w:cs="Arial"/>
        </w:rPr>
        <w:t xml:space="preserve">by </w:t>
      </w:r>
      <w:r w:rsidR="00E616AA" w:rsidRPr="00CC52E4">
        <w:rPr>
          <w:rFonts w:eastAsiaTheme="majorEastAsia" w:cs="Arial"/>
        </w:rPr>
        <w:t>se nestala</w:t>
      </w:r>
      <w:r w:rsidRPr="00CC52E4">
        <w:rPr>
          <w:rFonts w:eastAsiaTheme="majorEastAsia" w:cs="Arial"/>
        </w:rPr>
        <w:t xml:space="preserve"> natolik </w:t>
      </w:r>
      <w:r w:rsidR="00E616AA" w:rsidRPr="00CC52E4">
        <w:rPr>
          <w:rFonts w:eastAsiaTheme="majorEastAsia" w:cs="Arial"/>
        </w:rPr>
        <w:t>rozsáhlou</w:t>
      </w:r>
      <w:r w:rsidR="00491548" w:rsidRPr="00CC52E4">
        <w:rPr>
          <w:rFonts w:eastAsiaTheme="majorEastAsia" w:cs="Arial"/>
        </w:rPr>
        <w:t xml:space="preserve"> (Olson, </w:t>
      </w:r>
      <w:r w:rsidR="00491548" w:rsidRPr="00CC52E4">
        <w:rPr>
          <w:rFonts w:cs="Arial"/>
          <w:shd w:val="clear" w:color="auto" w:fill="FFFFFF"/>
        </w:rPr>
        <w:t>Zeckhauser</w:t>
      </w:r>
      <w:r w:rsidR="00491548" w:rsidRPr="00CC52E4">
        <w:rPr>
          <w:rFonts w:eastAsiaTheme="majorEastAsia" w:cs="Arial"/>
        </w:rPr>
        <w:t xml:space="preserve"> </w:t>
      </w:r>
      <w:r w:rsidRPr="00CC52E4">
        <w:rPr>
          <w:rFonts w:eastAsiaTheme="majorEastAsia" w:cs="Arial"/>
        </w:rPr>
        <w:t>1966, s. 268).</w:t>
      </w:r>
      <w:r w:rsidR="009A190E" w:rsidRPr="00CC52E4">
        <w:rPr>
          <w:rFonts w:eastAsiaTheme="majorEastAsia" w:cs="Arial"/>
        </w:rPr>
        <w:t xml:space="preserve"> </w:t>
      </w:r>
      <w:r w:rsidR="00DE2D07" w:rsidRPr="00CC52E4">
        <w:rPr>
          <w:rFonts w:eastAsiaTheme="majorEastAsia" w:cs="Arial"/>
        </w:rPr>
        <w:t>Jednotlivec ví, že není schopný svou silou sám zajistit chod a fungování veřejně poskytovaných míst a služeb. Skupiny</w:t>
      </w:r>
      <w:r w:rsidR="00F070E8" w:rsidRPr="00CC52E4">
        <w:rPr>
          <w:rFonts w:eastAsiaTheme="majorEastAsia" w:cs="Arial"/>
        </w:rPr>
        <w:t>,</w:t>
      </w:r>
      <w:r w:rsidR="00DE2D07" w:rsidRPr="00CC52E4">
        <w:rPr>
          <w:rFonts w:eastAsiaTheme="majorEastAsia" w:cs="Arial"/>
        </w:rPr>
        <w:t xml:space="preserve"> s pomocí investic od </w:t>
      </w:r>
      <w:r w:rsidR="00A250AC" w:rsidRPr="00CC52E4">
        <w:rPr>
          <w:rFonts w:eastAsiaTheme="majorEastAsia" w:cs="Arial"/>
        </w:rPr>
        <w:t xml:space="preserve">jejich </w:t>
      </w:r>
      <w:r w:rsidR="00DE2D07" w:rsidRPr="00CC52E4">
        <w:rPr>
          <w:rFonts w:eastAsiaTheme="majorEastAsia" w:cs="Arial"/>
        </w:rPr>
        <w:t>členů</w:t>
      </w:r>
      <w:r w:rsidR="00F070E8" w:rsidRPr="00CC52E4">
        <w:rPr>
          <w:rFonts w:eastAsiaTheme="majorEastAsia" w:cs="Arial"/>
        </w:rPr>
        <w:t>,</w:t>
      </w:r>
      <w:r w:rsidR="00DE2D07" w:rsidRPr="00CC52E4">
        <w:rPr>
          <w:rFonts w:eastAsiaTheme="majorEastAsia" w:cs="Arial"/>
        </w:rPr>
        <w:t xml:space="preserve"> jsou</w:t>
      </w:r>
      <w:r w:rsidR="00A250AC" w:rsidRPr="00CC52E4">
        <w:rPr>
          <w:rFonts w:eastAsiaTheme="majorEastAsia" w:cs="Arial"/>
        </w:rPr>
        <w:t xml:space="preserve"> následně</w:t>
      </w:r>
      <w:r w:rsidR="00DE2D07" w:rsidRPr="00CC52E4">
        <w:rPr>
          <w:rFonts w:eastAsiaTheme="majorEastAsia" w:cs="Arial"/>
        </w:rPr>
        <w:t xml:space="preserve"> schopny zajistit veřejný statek, ke </w:t>
      </w:r>
      <w:r w:rsidR="00DE2D07" w:rsidRPr="00CC52E4">
        <w:rPr>
          <w:rFonts w:eastAsiaTheme="majorEastAsia" w:cs="Arial"/>
        </w:rPr>
        <w:lastRenderedPageBreak/>
        <w:t xml:space="preserve">kterému budou mít všichni </w:t>
      </w:r>
      <w:r w:rsidR="00A250AC" w:rsidRPr="00CC52E4">
        <w:rPr>
          <w:rFonts w:eastAsiaTheme="majorEastAsia" w:cs="Arial"/>
        </w:rPr>
        <w:t>stejný</w:t>
      </w:r>
      <w:r w:rsidR="00DE2D07" w:rsidRPr="00CC52E4">
        <w:rPr>
          <w:rFonts w:eastAsiaTheme="majorEastAsia" w:cs="Arial"/>
        </w:rPr>
        <w:t xml:space="preserve"> přístup. Problém nastává u členů, kteří se rozhodnou nepřispívat. Čím větší skupina</w:t>
      </w:r>
      <w:r w:rsidR="00142B8B" w:rsidRPr="00CC52E4">
        <w:rPr>
          <w:rFonts w:eastAsiaTheme="majorEastAsia" w:cs="Arial"/>
        </w:rPr>
        <w:t>,</w:t>
      </w:r>
      <w:r w:rsidR="00DE2D07" w:rsidRPr="00CC52E4">
        <w:rPr>
          <w:rFonts w:eastAsiaTheme="majorEastAsia" w:cs="Arial"/>
        </w:rPr>
        <w:t xml:space="preserve"> tím více takových to jedinců v ní </w:t>
      </w:r>
      <w:r w:rsidR="00F60A70" w:rsidRPr="00CC52E4">
        <w:rPr>
          <w:rFonts w:eastAsiaTheme="majorEastAsia" w:cs="Arial"/>
        </w:rPr>
        <w:t>bude</w:t>
      </w:r>
      <w:r w:rsidR="00A250AC" w:rsidRPr="00CC52E4">
        <w:rPr>
          <w:rFonts w:eastAsiaTheme="majorEastAsia" w:cs="Arial"/>
        </w:rPr>
        <w:t xml:space="preserve"> a následkem toho se zvětší</w:t>
      </w:r>
      <w:r w:rsidR="00DE2D07" w:rsidRPr="00CC52E4">
        <w:rPr>
          <w:rFonts w:eastAsiaTheme="majorEastAsia" w:cs="Arial"/>
        </w:rPr>
        <w:t xml:space="preserve"> břemeno pro obětující se členy. </w:t>
      </w:r>
      <w:r w:rsidR="00FD6879" w:rsidRPr="00CC52E4">
        <w:rPr>
          <w:rFonts w:eastAsiaTheme="majorEastAsia" w:cs="Arial"/>
        </w:rPr>
        <w:t>Členové</w:t>
      </w:r>
      <w:r w:rsidR="00DE2D07" w:rsidRPr="00CC52E4">
        <w:rPr>
          <w:rFonts w:eastAsiaTheme="majorEastAsia" w:cs="Arial"/>
        </w:rPr>
        <w:t xml:space="preserve"> pak budou muset zvyšovat své investice, aby se jim vrátili ve veřejných statcích</w:t>
      </w:r>
      <w:r w:rsidR="00F41A62" w:rsidRPr="00CC52E4">
        <w:rPr>
          <w:rFonts w:eastAsiaTheme="majorEastAsia" w:cs="Arial"/>
        </w:rPr>
        <w:t>.</w:t>
      </w:r>
      <w:r w:rsidR="00B31361" w:rsidRPr="00CC52E4">
        <w:rPr>
          <w:rFonts w:eastAsiaTheme="majorEastAsia" w:cs="Arial"/>
        </w:rPr>
        <w:t xml:space="preserve"> Neochota kooperovat a zvětšující se břemeno jsou základy dilemat popsaných v dalších kapitolách.</w:t>
      </w:r>
    </w:p>
    <w:p w:rsidR="00F60A70" w:rsidRPr="00CC52E4" w:rsidRDefault="005D5CFB" w:rsidP="007C4737">
      <w:pPr>
        <w:pStyle w:val="Nadpis1"/>
        <w:rPr>
          <w:rFonts w:cs="Arial"/>
        </w:rPr>
      </w:pPr>
      <w:bookmarkStart w:id="8" w:name="_Toc70528724"/>
      <w:r w:rsidRPr="00CC52E4">
        <w:rPr>
          <w:rFonts w:cs="Arial"/>
        </w:rPr>
        <w:t>4</w:t>
      </w:r>
      <w:r w:rsidRPr="00CC52E4">
        <w:rPr>
          <w:rFonts w:cs="Arial"/>
        </w:rPr>
        <w:tab/>
      </w:r>
      <w:r w:rsidR="00F60A70" w:rsidRPr="00CC52E4">
        <w:rPr>
          <w:rFonts w:cs="Arial"/>
        </w:rPr>
        <w:t>Tragedy of the commons</w:t>
      </w:r>
      <w:bookmarkEnd w:id="8"/>
    </w:p>
    <w:p w:rsidR="00F60A70" w:rsidRPr="00CC52E4" w:rsidRDefault="00F60A70" w:rsidP="007C4737">
      <w:pPr>
        <w:pStyle w:val="Normlnweb"/>
        <w:spacing w:before="240" w:beforeAutospacing="0" w:after="0" w:afterAutospacing="0" w:line="360" w:lineRule="auto"/>
        <w:ind w:firstLine="700"/>
        <w:jc w:val="both"/>
        <w:rPr>
          <w:rFonts w:ascii="Arial" w:hAnsi="Arial" w:cs="Arial"/>
          <w:sz w:val="26"/>
          <w:szCs w:val="26"/>
        </w:rPr>
      </w:pPr>
      <w:r w:rsidRPr="00CC52E4">
        <w:rPr>
          <w:rFonts w:ascii="Arial" w:hAnsi="Arial" w:cs="Arial"/>
          <w:sz w:val="26"/>
          <w:szCs w:val="26"/>
        </w:rPr>
        <w:t>Tragedy of the commons, v češtině také překládána jako tragédie obecní pastviny či občiny, je situace, ve které konflikty zájmů jednotlivců způsobí pohromu, jež si nikdo nepřál a nikomu neprospěje. Tragédie postihne zdroj, který je jinak normálně všem přístupný například ovzduší, ulice, moře, lesy. Biolog Garret Hardin 1968 zveřejnil útočící článek na komunitní vlastnictví. To podle něj výrazně ovlivňuje životní prostředí</w:t>
      </w:r>
      <w:r w:rsidR="003B2689" w:rsidRPr="00CC52E4">
        <w:rPr>
          <w:rFonts w:ascii="Arial" w:hAnsi="Arial" w:cs="Arial"/>
          <w:sz w:val="26"/>
          <w:szCs w:val="26"/>
        </w:rPr>
        <w:t xml:space="preserve"> v negativní rovině</w:t>
      </w:r>
      <w:r w:rsidRPr="00CC52E4">
        <w:rPr>
          <w:rFonts w:ascii="Arial" w:hAnsi="Arial" w:cs="Arial"/>
          <w:sz w:val="26"/>
          <w:szCs w:val="26"/>
        </w:rPr>
        <w:t>. Problém uvádí na příkladu jedné pastviny a skupiny pastevců se stádem dobytka. Jelikož jsme racionální bytosti a z teorie her víme, že chceme maximalizovat svůj užitek, dá se přepokládat, že pastvinu budeme využívat</w:t>
      </w:r>
      <w:r w:rsidR="000F36D3" w:rsidRPr="00CC52E4">
        <w:rPr>
          <w:rFonts w:ascii="Arial" w:hAnsi="Arial" w:cs="Arial"/>
          <w:sz w:val="26"/>
          <w:szCs w:val="26"/>
        </w:rPr>
        <w:t xml:space="preserve"> až do doby její destrukce</w:t>
      </w:r>
      <w:r w:rsidRPr="00CC52E4">
        <w:rPr>
          <w:rFonts w:ascii="Arial" w:hAnsi="Arial" w:cs="Arial"/>
          <w:sz w:val="26"/>
          <w:szCs w:val="26"/>
        </w:rPr>
        <w:t>, protože náš užitek bude větší</w:t>
      </w:r>
      <w:r w:rsidR="00B31361" w:rsidRPr="00CC52E4">
        <w:rPr>
          <w:rFonts w:ascii="Arial" w:hAnsi="Arial" w:cs="Arial"/>
          <w:sz w:val="26"/>
          <w:szCs w:val="26"/>
        </w:rPr>
        <w:t>,</w:t>
      </w:r>
      <w:r w:rsidRPr="00CC52E4">
        <w:rPr>
          <w:rFonts w:ascii="Arial" w:hAnsi="Arial" w:cs="Arial"/>
          <w:sz w:val="26"/>
          <w:szCs w:val="26"/>
        </w:rPr>
        <w:t xml:space="preserve"> a</w:t>
      </w:r>
      <w:r w:rsidR="00B31361" w:rsidRPr="00CC52E4">
        <w:rPr>
          <w:rFonts w:ascii="Arial" w:hAnsi="Arial" w:cs="Arial"/>
          <w:sz w:val="26"/>
          <w:szCs w:val="26"/>
        </w:rPr>
        <w:t xml:space="preserve"> navíc</w:t>
      </w:r>
      <w:r w:rsidR="000F36D3" w:rsidRPr="00CC52E4">
        <w:rPr>
          <w:rFonts w:ascii="Arial" w:hAnsi="Arial" w:cs="Arial"/>
          <w:sz w:val="26"/>
          <w:szCs w:val="26"/>
        </w:rPr>
        <w:t xml:space="preserve"> špatný</w:t>
      </w:r>
      <w:r w:rsidRPr="00CC52E4">
        <w:rPr>
          <w:rFonts w:ascii="Arial" w:hAnsi="Arial" w:cs="Arial"/>
          <w:sz w:val="26"/>
          <w:szCs w:val="26"/>
        </w:rPr>
        <w:t xml:space="preserve"> dopad na pastvinu nebude mít za následek sami, ale všichni pastevci</w:t>
      </w:r>
      <w:r w:rsidR="00265891" w:rsidRPr="00CC52E4">
        <w:rPr>
          <w:rFonts w:ascii="Arial" w:hAnsi="Arial" w:cs="Arial"/>
          <w:sz w:val="26"/>
          <w:szCs w:val="26"/>
        </w:rPr>
        <w:t xml:space="preserve"> dohromady</w:t>
      </w:r>
      <w:r w:rsidRPr="00CC52E4">
        <w:rPr>
          <w:rFonts w:ascii="Arial" w:hAnsi="Arial" w:cs="Arial"/>
          <w:sz w:val="26"/>
          <w:szCs w:val="26"/>
        </w:rPr>
        <w:t>.</w:t>
      </w:r>
      <w:r w:rsidR="00B31361" w:rsidRPr="00CC52E4">
        <w:rPr>
          <w:rFonts w:ascii="Arial" w:hAnsi="Arial" w:cs="Arial"/>
          <w:sz w:val="26"/>
          <w:szCs w:val="26"/>
        </w:rPr>
        <w:t xml:space="preserve"> Mohli bychom to přičíst i do důsledků </w:t>
      </w:r>
      <w:r w:rsidR="00905D20" w:rsidRPr="00CC52E4">
        <w:rPr>
          <w:rFonts w:ascii="Arial" w:hAnsi="Arial" w:cs="Arial"/>
          <w:sz w:val="26"/>
          <w:szCs w:val="26"/>
        </w:rPr>
        <w:t>„</w:t>
      </w:r>
      <w:r w:rsidR="00B31361" w:rsidRPr="00CC52E4">
        <w:rPr>
          <w:rFonts w:ascii="Arial" w:hAnsi="Arial" w:cs="Arial"/>
          <w:sz w:val="26"/>
          <w:szCs w:val="26"/>
        </w:rPr>
        <w:t>rychlého myšlen</w:t>
      </w:r>
      <w:r w:rsidR="00E47EE6" w:rsidRPr="00CC52E4">
        <w:rPr>
          <w:rFonts w:ascii="Arial" w:hAnsi="Arial" w:cs="Arial"/>
          <w:sz w:val="26"/>
          <w:szCs w:val="26"/>
        </w:rPr>
        <w:t>í</w:t>
      </w:r>
      <w:r w:rsidR="00905D20" w:rsidRPr="00CC52E4">
        <w:rPr>
          <w:rFonts w:ascii="Arial" w:hAnsi="Arial" w:cs="Arial"/>
          <w:sz w:val="26"/>
          <w:szCs w:val="26"/>
        </w:rPr>
        <w:t>“</w:t>
      </w:r>
      <w:r w:rsidR="00B31361" w:rsidRPr="00CC52E4">
        <w:rPr>
          <w:rFonts w:ascii="Arial" w:hAnsi="Arial" w:cs="Arial"/>
          <w:sz w:val="26"/>
          <w:szCs w:val="26"/>
        </w:rPr>
        <w:t xml:space="preserve">, kdy se nám </w:t>
      </w:r>
      <w:r w:rsidR="00C60BCC" w:rsidRPr="00CC52E4">
        <w:rPr>
          <w:rFonts w:ascii="Arial" w:hAnsi="Arial" w:cs="Arial"/>
          <w:sz w:val="26"/>
          <w:szCs w:val="26"/>
        </w:rPr>
        <w:t>okamžitě</w:t>
      </w:r>
      <w:r w:rsidR="00B31361" w:rsidRPr="00CC52E4">
        <w:rPr>
          <w:rFonts w:ascii="Arial" w:hAnsi="Arial" w:cs="Arial"/>
          <w:sz w:val="26"/>
          <w:szCs w:val="26"/>
        </w:rPr>
        <w:t xml:space="preserve"> vybaví přínos našeho jednání, ale už ne dlouhodobé důsledky.</w:t>
      </w:r>
      <w:r w:rsidRPr="00CC52E4">
        <w:rPr>
          <w:rFonts w:ascii="Arial" w:hAnsi="Arial" w:cs="Arial"/>
          <w:sz w:val="26"/>
          <w:szCs w:val="26"/>
        </w:rPr>
        <w:t xml:space="preserve"> Samotný pastevec sám od sebe nezačne obnovovat půdu nebo neomezí s</w:t>
      </w:r>
      <w:r w:rsidR="000F36D3" w:rsidRPr="00CC52E4">
        <w:rPr>
          <w:rFonts w:ascii="Arial" w:hAnsi="Arial" w:cs="Arial"/>
          <w:sz w:val="26"/>
          <w:szCs w:val="26"/>
        </w:rPr>
        <w:t>vé stádo, které přispív</w:t>
      </w:r>
      <w:r w:rsidR="00C60BCC" w:rsidRPr="00CC52E4">
        <w:rPr>
          <w:rFonts w:ascii="Arial" w:hAnsi="Arial" w:cs="Arial"/>
          <w:sz w:val="26"/>
          <w:szCs w:val="26"/>
        </w:rPr>
        <w:t>á</w:t>
      </w:r>
      <w:r w:rsidR="000F36D3" w:rsidRPr="00CC52E4">
        <w:rPr>
          <w:rFonts w:ascii="Arial" w:hAnsi="Arial" w:cs="Arial"/>
          <w:sz w:val="26"/>
          <w:szCs w:val="26"/>
        </w:rPr>
        <w:t xml:space="preserve"> k </w:t>
      </w:r>
      <w:r w:rsidRPr="00CC52E4">
        <w:rPr>
          <w:rFonts w:ascii="Arial" w:hAnsi="Arial" w:cs="Arial"/>
          <w:sz w:val="26"/>
          <w:szCs w:val="26"/>
        </w:rPr>
        <w:t>zničení</w:t>
      </w:r>
      <w:r w:rsidR="000F36D3" w:rsidRPr="00CC52E4">
        <w:rPr>
          <w:rFonts w:ascii="Arial" w:hAnsi="Arial" w:cs="Arial"/>
          <w:sz w:val="26"/>
          <w:szCs w:val="26"/>
        </w:rPr>
        <w:t xml:space="preserve"> louky</w:t>
      </w:r>
      <w:r w:rsidRPr="00CC52E4">
        <w:rPr>
          <w:rFonts w:ascii="Arial" w:hAnsi="Arial" w:cs="Arial"/>
          <w:sz w:val="26"/>
          <w:szCs w:val="26"/>
        </w:rPr>
        <w:t xml:space="preserve">. Samozřejmě zpustošení pastviny jeden člověk </w:t>
      </w:r>
      <w:r w:rsidR="000F36D3" w:rsidRPr="00CC52E4">
        <w:rPr>
          <w:rFonts w:ascii="Arial" w:hAnsi="Arial" w:cs="Arial"/>
          <w:sz w:val="26"/>
          <w:szCs w:val="26"/>
        </w:rPr>
        <w:t xml:space="preserve">také </w:t>
      </w:r>
      <w:r w:rsidRPr="00CC52E4">
        <w:rPr>
          <w:rFonts w:ascii="Arial" w:hAnsi="Arial" w:cs="Arial"/>
          <w:sz w:val="26"/>
          <w:szCs w:val="26"/>
        </w:rPr>
        <w:t>nezvládne</w:t>
      </w:r>
      <w:r w:rsidR="00C60BCC" w:rsidRPr="00CC52E4">
        <w:rPr>
          <w:rFonts w:ascii="Arial" w:hAnsi="Arial" w:cs="Arial"/>
          <w:sz w:val="26"/>
          <w:szCs w:val="26"/>
        </w:rPr>
        <w:t xml:space="preserve"> sám</w:t>
      </w:r>
      <w:r w:rsidR="000F36D3" w:rsidRPr="00CC52E4">
        <w:rPr>
          <w:rFonts w:ascii="Arial" w:hAnsi="Arial" w:cs="Arial"/>
          <w:sz w:val="26"/>
          <w:szCs w:val="26"/>
        </w:rPr>
        <w:t xml:space="preserve">. Je </w:t>
      </w:r>
      <w:r w:rsidRPr="00CC52E4">
        <w:rPr>
          <w:rFonts w:ascii="Arial" w:hAnsi="Arial" w:cs="Arial"/>
          <w:sz w:val="26"/>
          <w:szCs w:val="26"/>
        </w:rPr>
        <w:t>předví</w:t>
      </w:r>
      <w:r w:rsidR="00C60BCC" w:rsidRPr="00CC52E4">
        <w:rPr>
          <w:rFonts w:ascii="Arial" w:hAnsi="Arial" w:cs="Arial"/>
          <w:sz w:val="26"/>
          <w:szCs w:val="26"/>
        </w:rPr>
        <w:t xml:space="preserve">datelné, že ostatní pastevci se </w:t>
      </w:r>
      <w:r w:rsidRPr="00CC52E4">
        <w:rPr>
          <w:rFonts w:ascii="Arial" w:hAnsi="Arial" w:cs="Arial"/>
          <w:sz w:val="26"/>
          <w:szCs w:val="26"/>
        </w:rPr>
        <w:t xml:space="preserve">budou </w:t>
      </w:r>
      <w:r w:rsidR="00C60BCC" w:rsidRPr="00CC52E4">
        <w:rPr>
          <w:rFonts w:ascii="Arial" w:hAnsi="Arial" w:cs="Arial"/>
          <w:sz w:val="26"/>
          <w:szCs w:val="26"/>
        </w:rPr>
        <w:t>rozhodovat</w:t>
      </w:r>
      <w:r w:rsidRPr="00CC52E4">
        <w:rPr>
          <w:rFonts w:ascii="Arial" w:hAnsi="Arial" w:cs="Arial"/>
          <w:sz w:val="26"/>
          <w:szCs w:val="26"/>
        </w:rPr>
        <w:t xml:space="preserve"> stejně a zlomek škody, který by způsobil jeden člověk, se zvětší až k hranici udržitelnosti </w:t>
      </w:r>
      <w:r w:rsidR="00174EB8" w:rsidRPr="00CC52E4">
        <w:rPr>
          <w:rFonts w:ascii="Arial" w:hAnsi="Arial" w:cs="Arial"/>
          <w:sz w:val="26"/>
          <w:szCs w:val="26"/>
        </w:rPr>
        <w:t>fung</w:t>
      </w:r>
      <w:r w:rsidR="00C60BCC" w:rsidRPr="00CC52E4">
        <w:rPr>
          <w:rFonts w:ascii="Arial" w:hAnsi="Arial" w:cs="Arial"/>
          <w:sz w:val="26"/>
          <w:szCs w:val="26"/>
        </w:rPr>
        <w:t>ující</w:t>
      </w:r>
      <w:r w:rsidR="00174EB8" w:rsidRPr="00CC52E4">
        <w:rPr>
          <w:rFonts w:ascii="Arial" w:hAnsi="Arial" w:cs="Arial"/>
          <w:sz w:val="26"/>
          <w:szCs w:val="26"/>
        </w:rPr>
        <w:t xml:space="preserve"> </w:t>
      </w:r>
      <w:r w:rsidRPr="00CC52E4">
        <w:rPr>
          <w:rFonts w:ascii="Arial" w:hAnsi="Arial" w:cs="Arial"/>
          <w:sz w:val="26"/>
          <w:szCs w:val="26"/>
        </w:rPr>
        <w:t xml:space="preserve">pastviny. Podle Hardinga se tragédii dá předejít privatizací či legislativními opatřeními (Hardin 1968, s. </w:t>
      </w:r>
      <w:r w:rsidRPr="00CC52E4">
        <w:rPr>
          <w:rFonts w:ascii="Arial" w:hAnsi="Arial" w:cs="Arial"/>
          <w:sz w:val="26"/>
          <w:szCs w:val="26"/>
        </w:rPr>
        <w:lastRenderedPageBreak/>
        <w:t xml:space="preserve">1244). Ovšem toto řešení nemusí být konečné. </w:t>
      </w:r>
      <w:r w:rsidR="003F4587" w:rsidRPr="00CC52E4">
        <w:rPr>
          <w:rFonts w:ascii="Arial" w:hAnsi="Arial" w:cs="Arial"/>
          <w:sz w:val="26"/>
          <w:szCs w:val="26"/>
        </w:rPr>
        <w:t>V tradičních komunitách dokázaly</w:t>
      </w:r>
      <w:r w:rsidRPr="00CC52E4">
        <w:rPr>
          <w:rFonts w:ascii="Arial" w:hAnsi="Arial" w:cs="Arial"/>
          <w:sz w:val="26"/>
          <w:szCs w:val="26"/>
        </w:rPr>
        <w:t xml:space="preserve"> zajistit dlouhodobou udržitelnost společných zdrojů</w:t>
      </w:r>
      <w:r w:rsidR="00C60BCC" w:rsidRPr="00CC52E4">
        <w:rPr>
          <w:rFonts w:ascii="Arial" w:hAnsi="Arial" w:cs="Arial"/>
          <w:sz w:val="26"/>
          <w:szCs w:val="26"/>
        </w:rPr>
        <w:t xml:space="preserve"> i bez toho</w:t>
      </w:r>
      <w:r w:rsidRPr="00CC52E4">
        <w:rPr>
          <w:rFonts w:ascii="Arial" w:hAnsi="Arial" w:cs="Arial"/>
          <w:sz w:val="26"/>
          <w:szCs w:val="26"/>
        </w:rPr>
        <w:t xml:space="preserve">. Konkrétně v japonských občinách </w:t>
      </w:r>
      <w:r w:rsidR="00174EB8" w:rsidRPr="00CC52E4">
        <w:rPr>
          <w:rFonts w:ascii="Arial" w:hAnsi="Arial" w:cs="Arial"/>
          <w:sz w:val="26"/>
          <w:szCs w:val="26"/>
        </w:rPr>
        <w:t>„</w:t>
      </w:r>
      <w:r w:rsidRPr="00CC52E4">
        <w:rPr>
          <w:rFonts w:ascii="Arial" w:hAnsi="Arial" w:cs="Arial"/>
          <w:sz w:val="26"/>
          <w:szCs w:val="26"/>
        </w:rPr>
        <w:t>iriajči</w:t>
      </w:r>
      <w:r w:rsidR="00174EB8" w:rsidRPr="00CC52E4">
        <w:rPr>
          <w:rFonts w:ascii="Arial" w:hAnsi="Arial" w:cs="Arial"/>
          <w:sz w:val="26"/>
          <w:szCs w:val="26"/>
        </w:rPr>
        <w:t>“</w:t>
      </w:r>
      <w:r w:rsidRPr="00CC52E4">
        <w:rPr>
          <w:rFonts w:ascii="Arial" w:hAnsi="Arial" w:cs="Arial"/>
          <w:sz w:val="26"/>
          <w:szCs w:val="26"/>
        </w:rPr>
        <w:t xml:space="preserve"> měly domácnosti právo na pou</w:t>
      </w:r>
      <w:r w:rsidR="00174EB8" w:rsidRPr="00CC52E4">
        <w:rPr>
          <w:rFonts w:ascii="Arial" w:hAnsi="Arial" w:cs="Arial"/>
          <w:sz w:val="26"/>
          <w:szCs w:val="26"/>
        </w:rPr>
        <w:t>žívání veřejných občin a své prostředí si dokázaly</w:t>
      </w:r>
      <w:r w:rsidRPr="00CC52E4">
        <w:rPr>
          <w:rFonts w:ascii="Arial" w:hAnsi="Arial" w:cs="Arial"/>
          <w:sz w:val="26"/>
          <w:szCs w:val="26"/>
        </w:rPr>
        <w:t xml:space="preserve"> udržet</w:t>
      </w:r>
      <w:r w:rsidR="003F4587" w:rsidRPr="00CC52E4">
        <w:rPr>
          <w:rFonts w:ascii="Arial" w:hAnsi="Arial" w:cs="Arial"/>
          <w:sz w:val="26"/>
          <w:szCs w:val="26"/>
        </w:rPr>
        <w:t>,</w:t>
      </w:r>
      <w:r w:rsidRPr="00CC52E4">
        <w:rPr>
          <w:rFonts w:ascii="Arial" w:hAnsi="Arial" w:cs="Arial"/>
          <w:sz w:val="26"/>
          <w:szCs w:val="26"/>
        </w:rPr>
        <w:t xml:space="preserve"> i přes kritic</w:t>
      </w:r>
      <w:r w:rsidR="003F4587" w:rsidRPr="00CC52E4">
        <w:rPr>
          <w:rFonts w:ascii="Arial" w:hAnsi="Arial" w:cs="Arial"/>
          <w:sz w:val="26"/>
          <w:szCs w:val="26"/>
        </w:rPr>
        <w:t>ký názor Garreta Hardina. Řídili</w:t>
      </w:r>
      <w:r w:rsidRPr="00CC52E4">
        <w:rPr>
          <w:rFonts w:ascii="Arial" w:hAnsi="Arial" w:cs="Arial"/>
          <w:sz w:val="26"/>
          <w:szCs w:val="26"/>
        </w:rPr>
        <w:t xml:space="preserve"> se společně dohodnutými pravidly a měli nad sebou autoritu, která dohlí</w:t>
      </w:r>
      <w:r w:rsidR="003F4587" w:rsidRPr="00CC52E4">
        <w:rPr>
          <w:rFonts w:ascii="Arial" w:hAnsi="Arial" w:cs="Arial"/>
          <w:sz w:val="26"/>
          <w:szCs w:val="26"/>
        </w:rPr>
        <w:t>žela na jejich dodržování</w:t>
      </w:r>
      <w:r w:rsidR="00C60BCC" w:rsidRPr="00CC52E4">
        <w:rPr>
          <w:rFonts w:ascii="Arial" w:hAnsi="Arial" w:cs="Arial"/>
          <w:sz w:val="26"/>
          <w:szCs w:val="26"/>
        </w:rPr>
        <w:t xml:space="preserve"> a</w:t>
      </w:r>
      <w:r w:rsidR="003F4587" w:rsidRPr="00CC52E4">
        <w:rPr>
          <w:rFonts w:ascii="Arial" w:hAnsi="Arial" w:cs="Arial"/>
          <w:sz w:val="26"/>
          <w:szCs w:val="26"/>
        </w:rPr>
        <w:t xml:space="preserve"> měla </w:t>
      </w:r>
      <w:r w:rsidR="00491548" w:rsidRPr="00CC52E4">
        <w:rPr>
          <w:rFonts w:ascii="Arial" w:hAnsi="Arial" w:cs="Arial"/>
          <w:sz w:val="26"/>
          <w:szCs w:val="26"/>
        </w:rPr>
        <w:t xml:space="preserve">moc dávat lidem sankce (Horký, Profant </w:t>
      </w:r>
      <w:r w:rsidRPr="00CC52E4">
        <w:rPr>
          <w:rFonts w:ascii="Arial" w:hAnsi="Arial" w:cs="Arial"/>
          <w:sz w:val="26"/>
          <w:szCs w:val="26"/>
        </w:rPr>
        <w:t>2015, s. 85-86).</w:t>
      </w:r>
    </w:p>
    <w:p w:rsidR="005400BD" w:rsidRPr="00CC52E4" w:rsidRDefault="005400BD" w:rsidP="005400BD">
      <w:pPr>
        <w:spacing w:after="0" w:line="360" w:lineRule="auto"/>
        <w:ind w:firstLine="709"/>
        <w:rPr>
          <w:rFonts w:cs="Arial"/>
        </w:rPr>
      </w:pPr>
      <w:r w:rsidRPr="00CC52E4">
        <w:rPr>
          <w:rFonts w:cs="Arial"/>
          <w:color w:val="C0504D" w:themeColor="accent2"/>
        </w:rPr>
        <w:t xml:space="preserve">Také v zemích globálního jihu tomu bylo jinak. Formy vlastnictví se k přírodě vyznačovaly vědomím, že oni sami nejsou jejími absolutními vlastníky (Horký, </w:t>
      </w:r>
      <w:r w:rsidRPr="00CC52E4">
        <w:rPr>
          <w:rFonts w:cs="Arial"/>
          <w:bCs/>
          <w:color w:val="C0504D" w:themeColor="accent2"/>
          <w:shd w:val="clear" w:color="auto" w:fill="FFFFFF"/>
        </w:rPr>
        <w:t>Profant</w:t>
      </w:r>
      <w:r w:rsidRPr="00CC52E4">
        <w:rPr>
          <w:rFonts w:cs="Arial"/>
          <w:color w:val="C0504D" w:themeColor="accent2"/>
        </w:rPr>
        <w:t xml:space="preserve"> 2015, s. 87).</w:t>
      </w:r>
      <w:r w:rsidR="00171274" w:rsidRPr="00CC52E4">
        <w:rPr>
          <w:rFonts w:cs="Arial"/>
          <w:color w:val="C0504D" w:themeColor="accent2"/>
        </w:rPr>
        <w:t xml:space="preserve"> Takovýto vztah symbiózy s přírodou se vyznačuje sdílením. </w:t>
      </w:r>
      <w:r w:rsidRPr="00CC52E4">
        <w:rPr>
          <w:rFonts w:cs="Arial"/>
          <w:color w:val="C0504D" w:themeColor="accent2"/>
        </w:rPr>
        <w:t xml:space="preserve"> Přátelé si mohou uvědomit, že profitovat nemusí jen oni sami, ale naopak se všemi dohromady. S tím následně budou vidět, že </w:t>
      </w:r>
      <w:r w:rsidR="00171274" w:rsidRPr="00CC52E4">
        <w:rPr>
          <w:rFonts w:cs="Arial"/>
          <w:color w:val="C0504D" w:themeColor="accent2"/>
        </w:rPr>
        <w:t>škodlivé chování by mohlo</w:t>
      </w:r>
      <w:r w:rsidRPr="00CC52E4">
        <w:rPr>
          <w:rFonts w:cs="Arial"/>
          <w:color w:val="C0504D" w:themeColor="accent2"/>
        </w:rPr>
        <w:t xml:space="preserve"> ublížit jim i</w:t>
      </w:r>
      <w:r w:rsidR="00171274" w:rsidRPr="00CC52E4">
        <w:rPr>
          <w:rFonts w:cs="Arial"/>
          <w:color w:val="C0504D" w:themeColor="accent2"/>
        </w:rPr>
        <w:t xml:space="preserve"> jejich kamarádům, proto by měli větší vůli se ho zdržet.</w:t>
      </w:r>
    </w:p>
    <w:p w:rsidR="00F60A70" w:rsidRPr="00CC52E4" w:rsidRDefault="00F60A70" w:rsidP="007C4737">
      <w:pPr>
        <w:pStyle w:val="Nadpis2"/>
        <w:spacing w:after="240" w:line="360" w:lineRule="auto"/>
        <w:rPr>
          <w:rFonts w:cs="Arial"/>
        </w:rPr>
      </w:pPr>
      <w:bookmarkStart w:id="9" w:name="_Toc70528725"/>
      <w:r w:rsidRPr="00CC52E4">
        <w:rPr>
          <w:rFonts w:cs="Arial"/>
        </w:rPr>
        <w:t>4.1 Sociální past</w:t>
      </w:r>
      <w:bookmarkEnd w:id="9"/>
    </w:p>
    <w:p w:rsidR="00F60A70" w:rsidRPr="00CC52E4" w:rsidRDefault="00F60A70" w:rsidP="007C4737">
      <w:pPr>
        <w:pStyle w:val="Normlnweb"/>
        <w:spacing w:before="0" w:beforeAutospacing="0" w:after="0" w:afterAutospacing="0" w:line="360" w:lineRule="auto"/>
        <w:ind w:firstLine="697"/>
        <w:jc w:val="both"/>
        <w:rPr>
          <w:rFonts w:ascii="Arial" w:hAnsi="Arial" w:cs="Arial"/>
        </w:rPr>
      </w:pPr>
      <w:r w:rsidRPr="00CC52E4">
        <w:rPr>
          <w:rFonts w:ascii="Arial" w:hAnsi="Arial" w:cs="Arial"/>
          <w:sz w:val="26"/>
          <w:szCs w:val="26"/>
        </w:rPr>
        <w:t xml:space="preserve">Dilema bez řešení ve společnosti nazýváme sociální pastí. Vznikne ve chvíli, kdy jedinci jako za hlavní cíl mají okamžitý užitek, jenž má za následek z dlouhodobého hlediska tragédii v podobě negativního </w:t>
      </w:r>
      <w:r w:rsidR="00BB30D3" w:rsidRPr="00CC52E4">
        <w:rPr>
          <w:rFonts w:ascii="Arial" w:hAnsi="Arial" w:cs="Arial"/>
          <w:sz w:val="26"/>
          <w:szCs w:val="26"/>
        </w:rPr>
        <w:t>vý</w:t>
      </w:r>
      <w:r w:rsidR="00A173C0" w:rsidRPr="00CC52E4">
        <w:rPr>
          <w:rFonts w:ascii="Arial" w:hAnsi="Arial" w:cs="Arial"/>
          <w:sz w:val="26"/>
          <w:szCs w:val="26"/>
        </w:rPr>
        <w:t>sledku</w:t>
      </w:r>
      <w:r w:rsidRPr="00CC52E4">
        <w:rPr>
          <w:rFonts w:ascii="Arial" w:hAnsi="Arial" w:cs="Arial"/>
          <w:sz w:val="26"/>
          <w:szCs w:val="26"/>
        </w:rPr>
        <w:t xml:space="preserve">. Z profitujícího chování se stává příčina budoucích problému. Sociální past se vyznačuje i tím, že je obtížné se z ní dostat a je těžké pro organizace nebo samostatné jedince své </w:t>
      </w:r>
      <w:r w:rsidR="00A15BE8" w:rsidRPr="00CC52E4">
        <w:rPr>
          <w:rFonts w:ascii="Arial" w:hAnsi="Arial" w:cs="Arial"/>
          <w:sz w:val="26"/>
          <w:szCs w:val="26"/>
        </w:rPr>
        <w:t xml:space="preserve">destruktivní </w:t>
      </w:r>
      <w:r w:rsidRPr="00CC52E4">
        <w:rPr>
          <w:rFonts w:ascii="Arial" w:hAnsi="Arial" w:cs="Arial"/>
          <w:sz w:val="26"/>
          <w:szCs w:val="26"/>
        </w:rPr>
        <w:t>chování změ</w:t>
      </w:r>
      <w:r w:rsidR="00F54580" w:rsidRPr="00CC52E4">
        <w:rPr>
          <w:rFonts w:ascii="Arial" w:hAnsi="Arial" w:cs="Arial"/>
          <w:sz w:val="26"/>
          <w:szCs w:val="26"/>
        </w:rPr>
        <w:t>nit.</w:t>
      </w:r>
      <w:r w:rsidRPr="00CC52E4">
        <w:rPr>
          <w:rFonts w:ascii="Arial" w:hAnsi="Arial" w:cs="Arial"/>
          <w:sz w:val="26"/>
          <w:szCs w:val="26"/>
        </w:rPr>
        <w:t>  Hardin (1968, s. 1243) ukazuje na příkladu s piškvorkami, že ani sociální past technické řešení</w:t>
      </w:r>
      <w:r w:rsidR="00A15BE8" w:rsidRPr="00CC52E4">
        <w:rPr>
          <w:rFonts w:ascii="Arial" w:hAnsi="Arial" w:cs="Arial"/>
          <w:sz w:val="26"/>
          <w:szCs w:val="26"/>
        </w:rPr>
        <w:t xml:space="preserve"> </w:t>
      </w:r>
      <w:r w:rsidR="00A173C0" w:rsidRPr="00CC52E4">
        <w:rPr>
          <w:rFonts w:ascii="Arial" w:hAnsi="Arial" w:cs="Arial"/>
          <w:sz w:val="26"/>
          <w:szCs w:val="26"/>
        </w:rPr>
        <w:t xml:space="preserve">vlastně </w:t>
      </w:r>
      <w:r w:rsidR="00A15BE8" w:rsidRPr="00CC52E4">
        <w:rPr>
          <w:rFonts w:ascii="Arial" w:hAnsi="Arial" w:cs="Arial"/>
          <w:sz w:val="26"/>
          <w:szCs w:val="26"/>
        </w:rPr>
        <w:t>nemá</w:t>
      </w:r>
      <w:r w:rsidR="001D233A" w:rsidRPr="00CC52E4">
        <w:rPr>
          <w:rFonts w:ascii="Arial" w:hAnsi="Arial" w:cs="Arial"/>
          <w:sz w:val="26"/>
          <w:szCs w:val="26"/>
        </w:rPr>
        <w:t>, jelikož není možné tuto</w:t>
      </w:r>
      <w:r w:rsidR="00E051BA" w:rsidRPr="00CC52E4">
        <w:rPr>
          <w:rFonts w:ascii="Arial" w:hAnsi="Arial" w:cs="Arial"/>
          <w:sz w:val="26"/>
          <w:szCs w:val="26"/>
        </w:rPr>
        <w:t xml:space="preserve"> hru</w:t>
      </w:r>
      <w:r w:rsidR="001D233A" w:rsidRPr="00CC52E4">
        <w:rPr>
          <w:rFonts w:ascii="Arial" w:hAnsi="Arial" w:cs="Arial"/>
          <w:sz w:val="26"/>
          <w:szCs w:val="26"/>
        </w:rPr>
        <w:t xml:space="preserve"> vyhrát</w:t>
      </w:r>
      <w:r w:rsidRPr="00CC52E4">
        <w:rPr>
          <w:rFonts w:ascii="Arial" w:hAnsi="Arial" w:cs="Arial"/>
          <w:sz w:val="26"/>
          <w:szCs w:val="26"/>
        </w:rPr>
        <w:t xml:space="preserve">. </w:t>
      </w:r>
      <w:r w:rsidR="00BE630F" w:rsidRPr="00CC52E4">
        <w:rPr>
          <w:rFonts w:ascii="Arial" w:hAnsi="Arial" w:cs="Arial"/>
          <w:sz w:val="26"/>
          <w:szCs w:val="26"/>
        </w:rPr>
        <w:t>Opírá se o poznatky</w:t>
      </w:r>
      <w:r w:rsidRPr="00CC52E4">
        <w:rPr>
          <w:rFonts w:ascii="Arial" w:hAnsi="Arial" w:cs="Arial"/>
          <w:sz w:val="26"/>
          <w:szCs w:val="26"/>
        </w:rPr>
        <w:t xml:space="preserve"> z teorie her a tvrdí, že racionální soupeři znající hru nebudou schopni sebe navzájem</w:t>
      </w:r>
      <w:r w:rsidR="00BE630F" w:rsidRPr="00CC52E4">
        <w:rPr>
          <w:rFonts w:ascii="Arial" w:hAnsi="Arial" w:cs="Arial"/>
          <w:sz w:val="26"/>
          <w:szCs w:val="26"/>
        </w:rPr>
        <w:t xml:space="preserve"> nikdy</w:t>
      </w:r>
      <w:r w:rsidRPr="00CC52E4">
        <w:rPr>
          <w:rFonts w:ascii="Arial" w:hAnsi="Arial" w:cs="Arial"/>
          <w:sz w:val="26"/>
          <w:szCs w:val="26"/>
        </w:rPr>
        <w:t xml:space="preserve"> porazit.</w:t>
      </w:r>
    </w:p>
    <w:p w:rsidR="00F60A70" w:rsidRPr="00CC52E4" w:rsidRDefault="00F60A70" w:rsidP="007C4737">
      <w:pPr>
        <w:pStyle w:val="Normlnweb"/>
        <w:spacing w:before="0" w:beforeAutospacing="0" w:after="0" w:afterAutospacing="0" w:line="360" w:lineRule="auto"/>
        <w:ind w:firstLine="697"/>
        <w:jc w:val="both"/>
        <w:rPr>
          <w:rFonts w:ascii="Arial" w:hAnsi="Arial" w:cs="Arial"/>
        </w:rPr>
      </w:pPr>
      <w:r w:rsidRPr="00CC52E4">
        <w:rPr>
          <w:rFonts w:ascii="Arial" w:hAnsi="Arial" w:cs="Arial"/>
          <w:sz w:val="26"/>
          <w:szCs w:val="26"/>
        </w:rPr>
        <w:t>Příklad sociální pasti může být používání aut. Výhody plyno</w:t>
      </w:r>
      <w:r w:rsidR="00284570" w:rsidRPr="00CC52E4">
        <w:rPr>
          <w:rFonts w:ascii="Arial" w:hAnsi="Arial" w:cs="Arial"/>
          <w:sz w:val="26"/>
          <w:szCs w:val="26"/>
        </w:rPr>
        <w:t>u z jejich užitečnosti nás vézt na dlouhé vzdálenosti</w:t>
      </w:r>
      <w:r w:rsidRPr="00CC52E4">
        <w:rPr>
          <w:rFonts w:ascii="Arial" w:hAnsi="Arial" w:cs="Arial"/>
          <w:sz w:val="26"/>
          <w:szCs w:val="26"/>
        </w:rPr>
        <w:t xml:space="preserve"> </w:t>
      </w:r>
      <w:r w:rsidR="00284570" w:rsidRPr="00CC52E4">
        <w:rPr>
          <w:rFonts w:ascii="Arial" w:hAnsi="Arial" w:cs="Arial"/>
          <w:sz w:val="26"/>
          <w:szCs w:val="26"/>
        </w:rPr>
        <w:t>nebo ji</w:t>
      </w:r>
      <w:r w:rsidRPr="00CC52E4">
        <w:rPr>
          <w:rFonts w:ascii="Arial" w:hAnsi="Arial" w:cs="Arial"/>
          <w:sz w:val="26"/>
          <w:szCs w:val="26"/>
        </w:rPr>
        <w:t xml:space="preserve"> najdeme v mnoha </w:t>
      </w:r>
      <w:r w:rsidR="00284570" w:rsidRPr="00CC52E4">
        <w:rPr>
          <w:rFonts w:ascii="Arial" w:hAnsi="Arial" w:cs="Arial"/>
          <w:sz w:val="26"/>
          <w:szCs w:val="26"/>
        </w:rPr>
        <w:t xml:space="preserve">podnikatelských </w:t>
      </w:r>
      <w:r w:rsidRPr="00CC52E4">
        <w:rPr>
          <w:rFonts w:ascii="Arial" w:hAnsi="Arial" w:cs="Arial"/>
          <w:sz w:val="26"/>
          <w:szCs w:val="26"/>
        </w:rPr>
        <w:t>podobách. Ale jejich používáním znečišťujeme ovzduší</w:t>
      </w:r>
      <w:r w:rsidR="00495EAA" w:rsidRPr="00CC52E4">
        <w:rPr>
          <w:rFonts w:ascii="Arial" w:hAnsi="Arial" w:cs="Arial"/>
          <w:sz w:val="26"/>
          <w:szCs w:val="26"/>
        </w:rPr>
        <w:t xml:space="preserve"> a </w:t>
      </w:r>
      <w:r w:rsidR="00495EAA" w:rsidRPr="00CC52E4">
        <w:rPr>
          <w:rFonts w:ascii="Arial" w:hAnsi="Arial" w:cs="Arial"/>
          <w:sz w:val="26"/>
          <w:szCs w:val="26"/>
        </w:rPr>
        <w:lastRenderedPageBreak/>
        <w:t>podbně</w:t>
      </w:r>
      <w:r w:rsidRPr="00CC52E4">
        <w:rPr>
          <w:rFonts w:ascii="Arial" w:hAnsi="Arial" w:cs="Arial"/>
          <w:sz w:val="26"/>
          <w:szCs w:val="26"/>
        </w:rPr>
        <w:t>. Tento efekt se projeví, až po dlouhé chvíli, takže</w:t>
      </w:r>
      <w:r w:rsidR="00FB4002" w:rsidRPr="00CC52E4">
        <w:rPr>
          <w:rFonts w:ascii="Arial" w:hAnsi="Arial" w:cs="Arial"/>
          <w:sz w:val="26"/>
          <w:szCs w:val="26"/>
        </w:rPr>
        <w:t xml:space="preserve"> se nemůže okamžitě ovlivnit </w:t>
      </w:r>
      <w:r w:rsidR="00284570" w:rsidRPr="00CC52E4">
        <w:rPr>
          <w:rFonts w:ascii="Arial" w:hAnsi="Arial" w:cs="Arial"/>
          <w:sz w:val="26"/>
          <w:szCs w:val="26"/>
        </w:rPr>
        <w:t xml:space="preserve">společenská </w:t>
      </w:r>
      <w:r w:rsidR="00FB4002" w:rsidRPr="00CC52E4">
        <w:rPr>
          <w:rFonts w:ascii="Arial" w:hAnsi="Arial" w:cs="Arial"/>
          <w:sz w:val="26"/>
          <w:szCs w:val="26"/>
        </w:rPr>
        <w:t>vidina</w:t>
      </w:r>
      <w:r w:rsidRPr="00CC52E4">
        <w:rPr>
          <w:rFonts w:ascii="Arial" w:hAnsi="Arial" w:cs="Arial"/>
          <w:sz w:val="26"/>
          <w:szCs w:val="26"/>
        </w:rPr>
        <w:t xml:space="preserve"> užitečnosti, kterou </w:t>
      </w:r>
      <w:r w:rsidR="00F54580" w:rsidRPr="00CC52E4">
        <w:rPr>
          <w:rFonts w:ascii="Arial" w:hAnsi="Arial" w:cs="Arial"/>
          <w:sz w:val="26"/>
          <w:szCs w:val="26"/>
        </w:rPr>
        <w:t xml:space="preserve">v jejich používání </w:t>
      </w:r>
      <w:r w:rsidRPr="00CC52E4">
        <w:rPr>
          <w:rFonts w:ascii="Arial" w:hAnsi="Arial" w:cs="Arial"/>
          <w:sz w:val="26"/>
          <w:szCs w:val="26"/>
        </w:rPr>
        <w:t>spatřujeme</w:t>
      </w:r>
      <w:r w:rsidR="00F54580" w:rsidRPr="00CC52E4">
        <w:rPr>
          <w:rFonts w:ascii="Arial" w:hAnsi="Arial" w:cs="Arial"/>
          <w:sz w:val="26"/>
          <w:szCs w:val="26"/>
        </w:rPr>
        <w:t>.</w:t>
      </w:r>
    </w:p>
    <w:p w:rsidR="00F60A70" w:rsidRPr="00CC52E4" w:rsidRDefault="00F60A70" w:rsidP="007C4737">
      <w:pPr>
        <w:pStyle w:val="Nadpis1"/>
        <w:spacing w:after="240"/>
        <w:rPr>
          <w:rFonts w:cs="Arial"/>
        </w:rPr>
      </w:pPr>
      <w:bookmarkStart w:id="10" w:name="_Toc70528726"/>
      <w:r w:rsidRPr="00CC52E4">
        <w:rPr>
          <w:rFonts w:cs="Arial"/>
        </w:rPr>
        <w:t>5</w:t>
      </w:r>
      <w:r w:rsidR="005D5CFB" w:rsidRPr="00CC52E4">
        <w:rPr>
          <w:rFonts w:cs="Arial"/>
        </w:rPr>
        <w:tab/>
      </w:r>
      <w:r w:rsidRPr="00CC52E4">
        <w:rPr>
          <w:rFonts w:cs="Arial"/>
        </w:rPr>
        <w:t>Sociální dilema</w:t>
      </w:r>
      <w:bookmarkEnd w:id="10"/>
      <w:r w:rsidR="000144CF" w:rsidRPr="00CC52E4">
        <w:rPr>
          <w:rFonts w:cs="Arial"/>
        </w:rPr>
        <w:t>  </w:t>
      </w:r>
    </w:p>
    <w:p w:rsidR="00F60A70" w:rsidRPr="00CC52E4" w:rsidRDefault="00F60A70" w:rsidP="007C4737">
      <w:pPr>
        <w:pStyle w:val="Normlnweb"/>
        <w:spacing w:before="0" w:beforeAutospacing="0" w:after="0" w:afterAutospacing="0" w:line="360" w:lineRule="auto"/>
        <w:ind w:firstLine="709"/>
        <w:jc w:val="both"/>
        <w:rPr>
          <w:rFonts w:ascii="Arial" w:hAnsi="Arial" w:cs="Arial"/>
        </w:rPr>
      </w:pPr>
      <w:r w:rsidRPr="00CC52E4">
        <w:rPr>
          <w:rFonts w:ascii="Arial" w:hAnsi="Arial" w:cs="Arial"/>
          <w:sz w:val="26"/>
          <w:szCs w:val="26"/>
        </w:rPr>
        <w:t xml:space="preserve">Sociální dilema je stav způsobený chováním člena skupiny vůči </w:t>
      </w:r>
      <w:r w:rsidR="001D71C3" w:rsidRPr="00CC52E4">
        <w:rPr>
          <w:rFonts w:ascii="Arial" w:hAnsi="Arial" w:cs="Arial"/>
          <w:sz w:val="26"/>
          <w:szCs w:val="26"/>
        </w:rPr>
        <w:t xml:space="preserve">samotné </w:t>
      </w:r>
      <w:r w:rsidRPr="00CC52E4">
        <w:rPr>
          <w:rFonts w:ascii="Arial" w:hAnsi="Arial" w:cs="Arial"/>
          <w:sz w:val="26"/>
          <w:szCs w:val="26"/>
        </w:rPr>
        <w:t>skupině, jehož náplní je profitovat z práce ostatních</w:t>
      </w:r>
      <w:r w:rsidR="003A4F7D" w:rsidRPr="00CC52E4">
        <w:rPr>
          <w:rFonts w:ascii="Arial" w:hAnsi="Arial" w:cs="Arial"/>
          <w:sz w:val="26"/>
          <w:szCs w:val="26"/>
        </w:rPr>
        <w:t xml:space="preserve"> a čerpat zdroje ze společného</w:t>
      </w:r>
      <w:r w:rsidR="0092407D" w:rsidRPr="00CC52E4">
        <w:rPr>
          <w:rFonts w:ascii="Arial" w:hAnsi="Arial" w:cs="Arial"/>
          <w:sz w:val="26"/>
          <w:szCs w:val="26"/>
        </w:rPr>
        <w:t xml:space="preserve"> fondu</w:t>
      </w:r>
      <w:r w:rsidRPr="00CC52E4">
        <w:rPr>
          <w:rFonts w:ascii="Arial" w:hAnsi="Arial" w:cs="Arial"/>
          <w:sz w:val="26"/>
          <w:szCs w:val="26"/>
        </w:rPr>
        <w:t>, aniž by sám přispíval. Kdyby se tak chovali všichni, společenství by nebylo schopno produkovat užitek, takže by nikdo</w:t>
      </w:r>
      <w:r w:rsidR="001D71C3" w:rsidRPr="00CC52E4">
        <w:rPr>
          <w:rFonts w:ascii="Arial" w:hAnsi="Arial" w:cs="Arial"/>
          <w:sz w:val="26"/>
          <w:szCs w:val="26"/>
        </w:rPr>
        <w:t xml:space="preserve"> nakonec</w:t>
      </w:r>
      <w:r w:rsidRPr="00CC52E4">
        <w:rPr>
          <w:rFonts w:ascii="Arial" w:hAnsi="Arial" w:cs="Arial"/>
          <w:sz w:val="26"/>
          <w:szCs w:val="26"/>
        </w:rPr>
        <w:t xml:space="preserve"> nedostal, co </w:t>
      </w:r>
      <w:r w:rsidR="001D71C3" w:rsidRPr="00CC52E4">
        <w:rPr>
          <w:rFonts w:ascii="Arial" w:hAnsi="Arial" w:cs="Arial"/>
          <w:sz w:val="26"/>
          <w:szCs w:val="26"/>
        </w:rPr>
        <w:t xml:space="preserve">původně </w:t>
      </w:r>
      <w:r w:rsidRPr="00CC52E4">
        <w:rPr>
          <w:rFonts w:ascii="Arial" w:hAnsi="Arial" w:cs="Arial"/>
          <w:sz w:val="26"/>
          <w:szCs w:val="26"/>
        </w:rPr>
        <w:t>chtěl.</w:t>
      </w:r>
      <w:r w:rsidR="008E203F" w:rsidRPr="00CC52E4">
        <w:rPr>
          <w:rFonts w:ascii="Arial" w:hAnsi="Arial" w:cs="Arial"/>
          <w:sz w:val="26"/>
          <w:szCs w:val="26"/>
        </w:rPr>
        <w:t xml:space="preserve"> Zmizel by i důvod proč zakládat společenství a celkově by nastala</w:t>
      </w:r>
      <w:r w:rsidR="003A4F7D" w:rsidRPr="00CC52E4">
        <w:rPr>
          <w:rFonts w:ascii="Arial" w:hAnsi="Arial" w:cs="Arial"/>
          <w:sz w:val="26"/>
          <w:szCs w:val="26"/>
        </w:rPr>
        <w:t xml:space="preserve"> kolektivní katastrofa.</w:t>
      </w:r>
      <w:r w:rsidRPr="00CC52E4">
        <w:rPr>
          <w:rFonts w:ascii="Arial" w:hAnsi="Arial" w:cs="Arial"/>
          <w:sz w:val="26"/>
          <w:szCs w:val="26"/>
        </w:rPr>
        <w:t xml:space="preserve"> Tím, že se hráči budou chovat racionálně</w:t>
      </w:r>
      <w:r w:rsidR="009A3C42" w:rsidRPr="00CC52E4">
        <w:rPr>
          <w:rFonts w:ascii="Arial" w:hAnsi="Arial" w:cs="Arial"/>
          <w:sz w:val="26"/>
          <w:szCs w:val="26"/>
        </w:rPr>
        <w:t xml:space="preserve"> (nepřispívat a čerpat)</w:t>
      </w:r>
      <w:r w:rsidR="0092407D" w:rsidRPr="00CC52E4">
        <w:rPr>
          <w:rFonts w:ascii="Arial" w:hAnsi="Arial" w:cs="Arial"/>
          <w:sz w:val="26"/>
          <w:szCs w:val="26"/>
        </w:rPr>
        <w:t>,</w:t>
      </w:r>
      <w:r w:rsidRPr="00CC52E4">
        <w:rPr>
          <w:rFonts w:ascii="Arial" w:hAnsi="Arial" w:cs="Arial"/>
          <w:sz w:val="26"/>
          <w:szCs w:val="26"/>
        </w:rPr>
        <w:t xml:space="preserve"> si naopak povedou hůř, než kdyb</w:t>
      </w:r>
      <w:r w:rsidR="00491548" w:rsidRPr="00CC52E4">
        <w:rPr>
          <w:rFonts w:ascii="Arial" w:hAnsi="Arial" w:cs="Arial"/>
          <w:sz w:val="26"/>
          <w:szCs w:val="26"/>
        </w:rPr>
        <w:t xml:space="preserve">y se zachovali nelogicky (Dawes, Messick </w:t>
      </w:r>
      <w:r w:rsidRPr="00CC52E4">
        <w:rPr>
          <w:rFonts w:ascii="Arial" w:hAnsi="Arial" w:cs="Arial"/>
          <w:sz w:val="26"/>
          <w:szCs w:val="26"/>
        </w:rPr>
        <w:t>2000, s. 111</w:t>
      </w:r>
      <w:r w:rsidR="0092407D" w:rsidRPr="00CC52E4">
        <w:rPr>
          <w:rFonts w:ascii="Arial" w:hAnsi="Arial" w:cs="Arial"/>
          <w:sz w:val="26"/>
          <w:szCs w:val="26"/>
        </w:rPr>
        <w:t>;</w:t>
      </w:r>
      <w:r w:rsidR="0092407D" w:rsidRPr="00CC52E4">
        <w:rPr>
          <w:rFonts w:ascii="Arial" w:hAnsi="Arial" w:cs="Arial"/>
        </w:rPr>
        <w:t xml:space="preserve"> </w:t>
      </w:r>
      <w:r w:rsidR="0092407D" w:rsidRPr="00CC52E4">
        <w:rPr>
          <w:rFonts w:ascii="Arial" w:hAnsi="Arial" w:cs="Arial"/>
          <w:sz w:val="26"/>
          <w:szCs w:val="26"/>
        </w:rPr>
        <w:t>Wubben 2009, s. 6-8</w:t>
      </w:r>
      <w:r w:rsidRPr="00CC52E4">
        <w:rPr>
          <w:rFonts w:ascii="Arial" w:hAnsi="Arial" w:cs="Arial"/>
          <w:sz w:val="26"/>
          <w:szCs w:val="26"/>
        </w:rPr>
        <w:t>).</w:t>
      </w:r>
    </w:p>
    <w:p w:rsidR="001D71C3" w:rsidRPr="00CC52E4" w:rsidRDefault="0092407D" w:rsidP="007C4737">
      <w:pPr>
        <w:pStyle w:val="Normlnweb"/>
        <w:spacing w:before="0" w:beforeAutospacing="0" w:after="0" w:afterAutospacing="0" w:line="360" w:lineRule="auto"/>
        <w:ind w:firstLine="709"/>
        <w:jc w:val="both"/>
        <w:rPr>
          <w:rFonts w:ascii="Arial" w:hAnsi="Arial" w:cs="Arial"/>
          <w:sz w:val="26"/>
          <w:szCs w:val="26"/>
        </w:rPr>
      </w:pPr>
      <w:r w:rsidRPr="00CC52E4">
        <w:rPr>
          <w:rFonts w:ascii="Arial" w:hAnsi="Arial" w:cs="Arial"/>
          <w:sz w:val="26"/>
          <w:szCs w:val="26"/>
        </w:rPr>
        <w:t>Jsou to</w:t>
      </w:r>
      <w:r w:rsidR="00D90D47" w:rsidRPr="00CC52E4">
        <w:rPr>
          <w:rFonts w:ascii="Arial" w:hAnsi="Arial" w:cs="Arial"/>
          <w:sz w:val="26"/>
          <w:szCs w:val="26"/>
        </w:rPr>
        <w:t xml:space="preserve"> v celku</w:t>
      </w:r>
      <w:r w:rsidRPr="00CC52E4">
        <w:rPr>
          <w:rFonts w:ascii="Arial" w:hAnsi="Arial" w:cs="Arial"/>
          <w:sz w:val="26"/>
          <w:szCs w:val="26"/>
        </w:rPr>
        <w:t xml:space="preserve"> problémy poskytování komunitních prostor, statků i služeb, kdy pro jejich chod musí jedinec vynaložit nákladné investice. </w:t>
      </w:r>
      <w:r w:rsidR="00F60A70" w:rsidRPr="00CC52E4">
        <w:rPr>
          <w:rFonts w:ascii="Arial" w:hAnsi="Arial" w:cs="Arial"/>
          <w:sz w:val="26"/>
          <w:szCs w:val="26"/>
        </w:rPr>
        <w:t>Uvedu na příkladu placení příspěvku televizní stanici. Můj příspěvek sám nemá sílu udržet stanici v chodu. Docházím k závěru, že není potřeba platit mou oblíbenu televizní stanici. Ale stejně přemýšlí všichni diváci a stanice zbankrotuje a já nebudu mít z toho větší užitek než ušetřené peníze. Dojdu k závěru, že bych tedy raději přispěl, ale už je</w:t>
      </w:r>
      <w:r w:rsidR="001B6793" w:rsidRPr="00CC52E4">
        <w:rPr>
          <w:rFonts w:ascii="Arial" w:hAnsi="Arial" w:cs="Arial"/>
          <w:sz w:val="26"/>
          <w:szCs w:val="26"/>
        </w:rPr>
        <w:t xml:space="preserve"> pro mě</w:t>
      </w:r>
      <w:r w:rsidR="00F60A70" w:rsidRPr="00CC52E4">
        <w:rPr>
          <w:rFonts w:ascii="Arial" w:hAnsi="Arial" w:cs="Arial"/>
          <w:sz w:val="26"/>
          <w:szCs w:val="26"/>
        </w:rPr>
        <w:t xml:space="preserve"> pozdě (Dawes</w:t>
      </w:r>
      <w:r w:rsidR="00491548" w:rsidRPr="00CC52E4">
        <w:rPr>
          <w:rFonts w:ascii="Arial" w:hAnsi="Arial" w:cs="Arial"/>
          <w:sz w:val="26"/>
          <w:szCs w:val="26"/>
        </w:rPr>
        <w:t>, Messick</w:t>
      </w:r>
      <w:r w:rsidR="00F60A70" w:rsidRPr="00CC52E4">
        <w:rPr>
          <w:rFonts w:ascii="Arial" w:hAnsi="Arial" w:cs="Arial"/>
          <w:sz w:val="26"/>
          <w:szCs w:val="26"/>
        </w:rPr>
        <w:t xml:space="preserve"> 2000, s. 111</w:t>
      </w:r>
      <w:r w:rsidRPr="00CC52E4">
        <w:rPr>
          <w:rFonts w:ascii="Arial" w:hAnsi="Arial" w:cs="Arial"/>
          <w:sz w:val="26"/>
          <w:szCs w:val="26"/>
        </w:rPr>
        <w:t>;</w:t>
      </w:r>
      <w:r w:rsidRPr="00CC52E4">
        <w:rPr>
          <w:rFonts w:ascii="Arial" w:hAnsi="Arial" w:cs="Arial"/>
        </w:rPr>
        <w:t xml:space="preserve"> </w:t>
      </w:r>
      <w:r w:rsidRPr="00CC52E4">
        <w:rPr>
          <w:rFonts w:ascii="Arial" w:hAnsi="Arial" w:cs="Arial"/>
          <w:sz w:val="26"/>
          <w:szCs w:val="26"/>
        </w:rPr>
        <w:t>Wubben 2009, s. 6-8</w:t>
      </w:r>
      <w:r w:rsidR="00F60A70" w:rsidRPr="00CC52E4">
        <w:rPr>
          <w:rFonts w:ascii="Arial" w:hAnsi="Arial" w:cs="Arial"/>
          <w:sz w:val="26"/>
          <w:szCs w:val="26"/>
        </w:rPr>
        <w:t>).</w:t>
      </w:r>
    </w:p>
    <w:p w:rsidR="00F60A70" w:rsidRPr="00CC52E4" w:rsidRDefault="00F60A70" w:rsidP="007C4737">
      <w:pPr>
        <w:pStyle w:val="Normlnweb"/>
        <w:spacing w:before="0" w:beforeAutospacing="0" w:after="0" w:afterAutospacing="0" w:line="360" w:lineRule="auto"/>
        <w:ind w:firstLine="709"/>
        <w:jc w:val="both"/>
        <w:rPr>
          <w:rFonts w:ascii="Arial" w:hAnsi="Arial" w:cs="Arial"/>
        </w:rPr>
      </w:pPr>
      <w:r w:rsidRPr="00CC52E4">
        <w:rPr>
          <w:rFonts w:ascii="Arial" w:hAnsi="Arial" w:cs="Arial"/>
          <w:sz w:val="26"/>
          <w:szCs w:val="26"/>
        </w:rPr>
        <w:t xml:space="preserve"> Jelikož o typu těchto dilemat víme</w:t>
      </w:r>
      <w:r w:rsidR="00965EB8" w:rsidRPr="00CC52E4">
        <w:rPr>
          <w:rFonts w:ascii="Arial" w:hAnsi="Arial" w:cs="Arial"/>
          <w:sz w:val="26"/>
          <w:szCs w:val="26"/>
        </w:rPr>
        <w:t>,</w:t>
      </w:r>
      <w:r w:rsidRPr="00CC52E4">
        <w:rPr>
          <w:rFonts w:ascii="Arial" w:hAnsi="Arial" w:cs="Arial"/>
          <w:sz w:val="26"/>
          <w:szCs w:val="26"/>
        </w:rPr>
        <w:t xml:space="preserve"> přicházíme i s možnými strategiemi na jejich vyřešení. Jednou z nich je vytvoření morálního pocitu povinnosti podpor</w:t>
      </w:r>
      <w:r w:rsidR="001D71C3" w:rsidRPr="00CC52E4">
        <w:rPr>
          <w:rFonts w:ascii="Arial" w:hAnsi="Arial" w:cs="Arial"/>
          <w:sz w:val="26"/>
          <w:szCs w:val="26"/>
        </w:rPr>
        <w:t>y</w:t>
      </w:r>
      <w:r w:rsidRPr="00CC52E4">
        <w:rPr>
          <w:rFonts w:ascii="Arial" w:hAnsi="Arial" w:cs="Arial"/>
          <w:sz w:val="26"/>
          <w:szCs w:val="26"/>
        </w:rPr>
        <w:t>. Snaha je v</w:t>
      </w:r>
      <w:r w:rsidR="001D71C3" w:rsidRPr="00CC52E4">
        <w:rPr>
          <w:rFonts w:ascii="Arial" w:hAnsi="Arial" w:cs="Arial"/>
          <w:sz w:val="26"/>
          <w:szCs w:val="26"/>
        </w:rPr>
        <w:t> </w:t>
      </w:r>
      <w:r w:rsidRPr="00CC52E4">
        <w:rPr>
          <w:rFonts w:ascii="Arial" w:hAnsi="Arial" w:cs="Arial"/>
          <w:sz w:val="26"/>
          <w:szCs w:val="26"/>
        </w:rPr>
        <w:t>tom</w:t>
      </w:r>
      <w:r w:rsidR="001D71C3" w:rsidRPr="00CC52E4">
        <w:rPr>
          <w:rFonts w:ascii="Arial" w:hAnsi="Arial" w:cs="Arial"/>
          <w:sz w:val="26"/>
          <w:szCs w:val="26"/>
        </w:rPr>
        <w:t xml:space="preserve"> zajistit</w:t>
      </w:r>
      <w:r w:rsidRPr="00CC52E4">
        <w:rPr>
          <w:rFonts w:ascii="Arial" w:hAnsi="Arial" w:cs="Arial"/>
          <w:sz w:val="26"/>
          <w:szCs w:val="26"/>
        </w:rPr>
        <w:t xml:space="preserve">, aby člověk viděl své příspěvky jako plnění své povinnosti a za stanici platil, protože z morálního hlediska musí. To  se může projevit i v situaci, kdy jste členem skupiny kamarádů a jdete na společné jídlo, které na konci zaplatíte dohromady. Místo, </w:t>
      </w:r>
      <w:r w:rsidRPr="00CC52E4">
        <w:rPr>
          <w:rFonts w:ascii="Arial" w:hAnsi="Arial" w:cs="Arial"/>
          <w:sz w:val="26"/>
          <w:szCs w:val="26"/>
        </w:rPr>
        <w:lastRenderedPageBreak/>
        <w:t>abyste si objednali drahé jídlo, raději budete brát ohled na spoluúčastníky večeře a poručíte si chod v normální cenové kategorii. Ale k tomu zase potřebujeme normativní pravidlo, které by usměrnilo jedi</w:t>
      </w:r>
      <w:r w:rsidR="00491548" w:rsidRPr="00CC52E4">
        <w:rPr>
          <w:rFonts w:ascii="Arial" w:hAnsi="Arial" w:cs="Arial"/>
          <w:sz w:val="26"/>
          <w:szCs w:val="26"/>
        </w:rPr>
        <w:t xml:space="preserve">nce od sobeckého chování (Dawes, Messick </w:t>
      </w:r>
      <w:r w:rsidRPr="00CC52E4">
        <w:rPr>
          <w:rFonts w:ascii="Arial" w:hAnsi="Arial" w:cs="Arial"/>
          <w:sz w:val="26"/>
          <w:szCs w:val="26"/>
        </w:rPr>
        <w:t>2000, s. 112).</w:t>
      </w:r>
    </w:p>
    <w:p w:rsidR="00F60A70" w:rsidRPr="00CC52E4" w:rsidRDefault="00F60A70" w:rsidP="000D775C">
      <w:pPr>
        <w:pStyle w:val="Nadpis2"/>
        <w:spacing w:after="240"/>
        <w:rPr>
          <w:rFonts w:cs="Arial"/>
        </w:rPr>
      </w:pPr>
      <w:bookmarkStart w:id="11" w:name="_Toc70528727"/>
      <w:r w:rsidRPr="00CC52E4">
        <w:rPr>
          <w:rFonts w:cs="Arial"/>
        </w:rPr>
        <w:t>5.1 Public goods game</w:t>
      </w:r>
      <w:bookmarkEnd w:id="11"/>
      <w:r w:rsidRPr="00CC52E4">
        <w:rPr>
          <w:rFonts w:cs="Arial"/>
        </w:rPr>
        <w:t>  </w:t>
      </w:r>
    </w:p>
    <w:p w:rsidR="00F60A70" w:rsidRPr="00CC52E4" w:rsidRDefault="00F60A70" w:rsidP="000D775C">
      <w:pPr>
        <w:pStyle w:val="Normlnweb"/>
        <w:spacing w:before="0" w:beforeAutospacing="0" w:after="0" w:afterAutospacing="0" w:line="360" w:lineRule="auto"/>
        <w:ind w:firstLine="709"/>
        <w:jc w:val="both"/>
        <w:rPr>
          <w:rFonts w:ascii="Arial" w:hAnsi="Arial" w:cs="Arial"/>
        </w:rPr>
      </w:pPr>
      <w:r w:rsidRPr="00CC52E4">
        <w:rPr>
          <w:rFonts w:ascii="Arial" w:hAnsi="Arial" w:cs="Arial"/>
          <w:sz w:val="26"/>
          <w:szCs w:val="26"/>
        </w:rPr>
        <w:t> Dilema veřejného dobra zasahuje do života a rozhodování všech členů společnosti. Může se týkat parků, bezpečných ulic, komunitních center i čistého vzduchu. Ke všem příkladům jsme scho</w:t>
      </w:r>
      <w:r w:rsidR="000E265D" w:rsidRPr="00CC52E4">
        <w:rPr>
          <w:rFonts w:ascii="Arial" w:hAnsi="Arial" w:cs="Arial"/>
          <w:sz w:val="26"/>
          <w:szCs w:val="26"/>
        </w:rPr>
        <w:t>p</w:t>
      </w:r>
      <w:r w:rsidRPr="00CC52E4">
        <w:rPr>
          <w:rFonts w:ascii="Arial" w:hAnsi="Arial" w:cs="Arial"/>
          <w:sz w:val="26"/>
          <w:szCs w:val="26"/>
        </w:rPr>
        <w:t xml:space="preserve">ni individuálně přispět k jejich rozvoji a udržitelnosti, stejně tak se k těmto komoditám může dostat kdokoliv a je schopen z nich čerpat užitek. Jelikož nejde nikoho ze získávání výhod vyloučit, je snadné ke společnému dobru vůbec nepřispívat. Například majitelé krámků na společné ulici chtějí zvýšit své tržby tím, že zvednou návštěvnost samotné ulice. Dohromady se složí na uklízecí služby a udělají ulici pro chodce bezpečnější a krásnější. Lidí na ulici přibude a </w:t>
      </w:r>
      <w:r w:rsidR="00D90D47" w:rsidRPr="00CC52E4">
        <w:rPr>
          <w:rFonts w:ascii="Arial" w:hAnsi="Arial" w:cs="Arial"/>
          <w:sz w:val="26"/>
          <w:szCs w:val="26"/>
        </w:rPr>
        <w:t xml:space="preserve">zákazníků </w:t>
      </w:r>
      <w:r w:rsidRPr="00CC52E4">
        <w:rPr>
          <w:rFonts w:ascii="Arial" w:hAnsi="Arial" w:cs="Arial"/>
          <w:sz w:val="26"/>
          <w:szCs w:val="26"/>
        </w:rPr>
        <w:t>navštěvují</w:t>
      </w:r>
      <w:r w:rsidR="00D90D47" w:rsidRPr="00CC52E4">
        <w:rPr>
          <w:rFonts w:ascii="Arial" w:hAnsi="Arial" w:cs="Arial"/>
          <w:sz w:val="26"/>
          <w:szCs w:val="26"/>
        </w:rPr>
        <w:t>cí</w:t>
      </w:r>
      <w:r w:rsidRPr="00CC52E4">
        <w:rPr>
          <w:rFonts w:ascii="Arial" w:hAnsi="Arial" w:cs="Arial"/>
          <w:sz w:val="26"/>
          <w:szCs w:val="26"/>
        </w:rPr>
        <w:t xml:space="preserve"> dané krámky</w:t>
      </w:r>
      <w:r w:rsidR="00D90D47" w:rsidRPr="00CC52E4">
        <w:rPr>
          <w:rFonts w:ascii="Arial" w:hAnsi="Arial" w:cs="Arial"/>
          <w:sz w:val="26"/>
          <w:szCs w:val="26"/>
        </w:rPr>
        <w:t xml:space="preserve"> taky</w:t>
      </w:r>
      <w:r w:rsidRPr="00CC52E4">
        <w:rPr>
          <w:rFonts w:ascii="Arial" w:hAnsi="Arial" w:cs="Arial"/>
          <w:sz w:val="26"/>
          <w:szCs w:val="26"/>
        </w:rPr>
        <w:t xml:space="preserve">. Jednomu majiteli se už nadále nechce platit za služby, které udržují ulici v klidu a čistotě. Rozhodne se přestat platit dohodnutou sumu. Ostatní majitelé chtějí mít ulici v nadále stejné stavu, protože ví, že jim to přináší </w:t>
      </w:r>
      <w:r w:rsidR="002B0B08" w:rsidRPr="00CC52E4">
        <w:rPr>
          <w:rFonts w:ascii="Arial" w:hAnsi="Arial" w:cs="Arial"/>
          <w:sz w:val="26"/>
          <w:szCs w:val="26"/>
        </w:rPr>
        <w:t xml:space="preserve">větší zisk, a </w:t>
      </w:r>
      <w:r w:rsidRPr="00CC52E4">
        <w:rPr>
          <w:rFonts w:ascii="Arial" w:hAnsi="Arial" w:cs="Arial"/>
          <w:sz w:val="26"/>
          <w:szCs w:val="26"/>
        </w:rPr>
        <w:t xml:space="preserve">proto nadále služby na chod ulice budou platit. Obchodník, který přestal přispívat, najednou nemusí dávat výdaje jinam a je stejně schopný čerpat z udržované a rušné ulice jako jeho sousedi. Tento případ ukazuje na situaci, kdy není potřeba, abyste něco </w:t>
      </w:r>
      <w:r w:rsidR="00460659" w:rsidRPr="00CC52E4">
        <w:rPr>
          <w:rFonts w:ascii="Arial" w:hAnsi="Arial" w:cs="Arial"/>
          <w:sz w:val="26"/>
          <w:szCs w:val="26"/>
        </w:rPr>
        <w:t>dělali, a stejně</w:t>
      </w:r>
      <w:r w:rsidR="002E7010" w:rsidRPr="00CC52E4">
        <w:rPr>
          <w:rFonts w:ascii="Arial" w:hAnsi="Arial" w:cs="Arial"/>
          <w:sz w:val="26"/>
          <w:szCs w:val="26"/>
        </w:rPr>
        <w:t xml:space="preserve"> dostáváte</w:t>
      </w:r>
      <w:r w:rsidRPr="00CC52E4">
        <w:rPr>
          <w:rFonts w:ascii="Arial" w:hAnsi="Arial" w:cs="Arial"/>
          <w:sz w:val="26"/>
          <w:szCs w:val="26"/>
        </w:rPr>
        <w:t xml:space="preserve"> z věcí užitek. Navíc vás nikdo není schopný od čerpání výhod odpojit, stejně jako v případě majitele, který přestal platit a nikdo ho nemůže, kvůli tomu z ulice přestěhovat. Majitel se tak stal takzvaným černým pasažérem</w:t>
      </w:r>
      <w:r w:rsidR="00A353EB" w:rsidRPr="00CC52E4">
        <w:rPr>
          <w:rFonts w:ascii="Arial" w:hAnsi="Arial" w:cs="Arial"/>
          <w:sz w:val="26"/>
          <w:szCs w:val="26"/>
        </w:rPr>
        <w:t xml:space="preserve"> (Caporael et al. 1989, s. 683)</w:t>
      </w:r>
      <w:r w:rsidRPr="00CC52E4">
        <w:rPr>
          <w:rFonts w:ascii="Arial" w:hAnsi="Arial" w:cs="Arial"/>
          <w:sz w:val="26"/>
          <w:szCs w:val="26"/>
        </w:rPr>
        <w:t>.</w:t>
      </w:r>
    </w:p>
    <w:p w:rsidR="00F60A70" w:rsidRPr="00CC52E4" w:rsidRDefault="00F60A70" w:rsidP="00252938">
      <w:pPr>
        <w:pStyle w:val="Normlnweb"/>
        <w:spacing w:before="0" w:beforeAutospacing="0" w:after="0" w:afterAutospacing="0" w:line="360" w:lineRule="auto"/>
        <w:ind w:firstLine="709"/>
        <w:jc w:val="both"/>
        <w:rPr>
          <w:rFonts w:ascii="Arial" w:hAnsi="Arial" w:cs="Arial"/>
          <w:szCs w:val="28"/>
        </w:rPr>
      </w:pPr>
      <w:r w:rsidRPr="00CC52E4">
        <w:rPr>
          <w:rFonts w:ascii="Arial" w:hAnsi="Arial" w:cs="Arial"/>
          <w:sz w:val="26"/>
          <w:szCs w:val="26"/>
        </w:rPr>
        <w:t xml:space="preserve"> Pro zkoumání dilematu vznikl oblíbený model hry veřejného dobra. Hra probíhá jako experiment a základní znění vypadá nějak takto: hráči </w:t>
      </w:r>
      <w:r w:rsidRPr="00CC52E4">
        <w:rPr>
          <w:rFonts w:ascii="Arial" w:hAnsi="Arial" w:cs="Arial"/>
          <w:sz w:val="26"/>
          <w:szCs w:val="26"/>
        </w:rPr>
        <w:lastRenderedPageBreak/>
        <w:t xml:space="preserve">dostanou 100 korun, poté mají možnost tyto peníze investovat do společného </w:t>
      </w:r>
      <w:r w:rsidR="000F6E2F" w:rsidRPr="00CC52E4">
        <w:rPr>
          <w:rFonts w:ascii="Arial" w:hAnsi="Arial" w:cs="Arial"/>
          <w:sz w:val="26"/>
          <w:szCs w:val="26"/>
        </w:rPr>
        <w:t>fondu nebo si</w:t>
      </w:r>
      <w:r w:rsidRPr="00CC52E4">
        <w:rPr>
          <w:rFonts w:ascii="Arial" w:hAnsi="Arial" w:cs="Arial"/>
          <w:sz w:val="26"/>
          <w:szCs w:val="26"/>
        </w:rPr>
        <w:t xml:space="preserve"> je nechat. Když je investují, tak se celková částka ve fondu zdvojnásobí a rozdělí se rovnoměrně mezi všechny zúčastněné, aniž </w:t>
      </w:r>
      <w:r w:rsidR="000F6E2F" w:rsidRPr="00CC52E4">
        <w:rPr>
          <w:rFonts w:ascii="Arial" w:hAnsi="Arial" w:cs="Arial"/>
          <w:sz w:val="26"/>
          <w:szCs w:val="26"/>
        </w:rPr>
        <w:t>by museli všichni něco přispět</w:t>
      </w:r>
      <w:r w:rsidRPr="00CC52E4">
        <w:rPr>
          <w:rFonts w:ascii="Arial" w:hAnsi="Arial" w:cs="Arial"/>
          <w:sz w:val="26"/>
          <w:szCs w:val="26"/>
        </w:rPr>
        <w:t xml:space="preserve">. V ideálním případě, kdy </w:t>
      </w:r>
      <w:r w:rsidR="001D71C3" w:rsidRPr="00CC52E4">
        <w:rPr>
          <w:rFonts w:ascii="Arial" w:hAnsi="Arial" w:cs="Arial"/>
          <w:sz w:val="26"/>
          <w:szCs w:val="26"/>
        </w:rPr>
        <w:t>plný počet hráč</w:t>
      </w:r>
      <w:r w:rsidR="004F5786" w:rsidRPr="00CC52E4">
        <w:rPr>
          <w:rFonts w:ascii="Arial" w:hAnsi="Arial" w:cs="Arial"/>
          <w:sz w:val="26"/>
          <w:szCs w:val="26"/>
        </w:rPr>
        <w:t>ů</w:t>
      </w:r>
      <w:r w:rsidR="001D71C3" w:rsidRPr="00CC52E4">
        <w:rPr>
          <w:rFonts w:ascii="Arial" w:hAnsi="Arial" w:cs="Arial"/>
          <w:sz w:val="26"/>
          <w:szCs w:val="26"/>
        </w:rPr>
        <w:t xml:space="preserve"> spolupracuje a přispěje</w:t>
      </w:r>
      <w:r w:rsidRPr="00CC52E4">
        <w:rPr>
          <w:rFonts w:ascii="Arial" w:hAnsi="Arial" w:cs="Arial"/>
          <w:sz w:val="26"/>
          <w:szCs w:val="26"/>
        </w:rPr>
        <w:t xml:space="preserve"> </w:t>
      </w:r>
      <w:r w:rsidR="004F5786" w:rsidRPr="00CC52E4">
        <w:rPr>
          <w:rFonts w:ascii="Arial" w:hAnsi="Arial" w:cs="Arial"/>
          <w:sz w:val="26"/>
          <w:szCs w:val="26"/>
        </w:rPr>
        <w:t>celým</w:t>
      </w:r>
      <w:r w:rsidRPr="00CC52E4">
        <w:rPr>
          <w:rFonts w:ascii="Arial" w:hAnsi="Arial" w:cs="Arial"/>
          <w:sz w:val="26"/>
          <w:szCs w:val="26"/>
        </w:rPr>
        <w:t xml:space="preserve"> </w:t>
      </w:r>
      <w:r w:rsidR="004F5786" w:rsidRPr="00CC52E4">
        <w:rPr>
          <w:rFonts w:ascii="Arial" w:hAnsi="Arial" w:cs="Arial"/>
          <w:sz w:val="26"/>
          <w:szCs w:val="26"/>
        </w:rPr>
        <w:t>obnosem</w:t>
      </w:r>
      <w:r w:rsidRPr="00CC52E4">
        <w:rPr>
          <w:rFonts w:ascii="Arial" w:hAnsi="Arial" w:cs="Arial"/>
          <w:sz w:val="26"/>
          <w:szCs w:val="26"/>
        </w:rPr>
        <w:t xml:space="preserve"> svých peněz, dostanou nazpátek dvě stě korun. </w:t>
      </w:r>
      <w:r w:rsidR="000F6E2F" w:rsidRPr="00CC52E4">
        <w:rPr>
          <w:rFonts w:ascii="Arial" w:hAnsi="Arial" w:cs="Arial"/>
          <w:sz w:val="26"/>
          <w:szCs w:val="26"/>
        </w:rPr>
        <w:t>R</w:t>
      </w:r>
      <w:r w:rsidRPr="00CC52E4">
        <w:rPr>
          <w:rFonts w:ascii="Arial" w:hAnsi="Arial" w:cs="Arial"/>
          <w:sz w:val="26"/>
          <w:szCs w:val="26"/>
        </w:rPr>
        <w:t xml:space="preserve">acionálním řešením, při tak malé návratnosti, by bylo neinvestovat nic a stát se černým pasažérem, který kumuluje svůj užitek z cizích příspěvků </w:t>
      </w:r>
      <w:r w:rsidRPr="00CC52E4">
        <w:rPr>
          <w:rFonts w:ascii="Arial" w:hAnsi="Arial" w:cs="Arial"/>
        </w:rPr>
        <w:t>(Hauert 2005)</w:t>
      </w:r>
      <w:r w:rsidRPr="00CC52E4">
        <w:rPr>
          <w:rFonts w:ascii="Arial" w:hAnsi="Arial" w:cs="Arial"/>
          <w:sz w:val="26"/>
          <w:szCs w:val="26"/>
        </w:rPr>
        <w:t>.</w:t>
      </w:r>
      <w:r w:rsidR="00386367" w:rsidRPr="00CC52E4">
        <w:rPr>
          <w:rFonts w:ascii="Arial" w:hAnsi="Arial" w:cs="Arial"/>
          <w:sz w:val="26"/>
          <w:szCs w:val="26"/>
        </w:rPr>
        <w:t xml:space="preserve"> Předpokládá se, že žádný člen skupiny nebude přispívat a znovu vyjde najevo paradox vězňova dilema, kde nepřispíváním jedinec na tom bude ve výsledku hůře, než kdyby přispívali všichni </w:t>
      </w:r>
      <w:r w:rsidR="00491548" w:rsidRPr="00CC52E4">
        <w:rPr>
          <w:rFonts w:ascii="Arial" w:hAnsi="Arial" w:cs="Arial"/>
          <w:sz w:val="26"/>
          <w:szCs w:val="26"/>
        </w:rPr>
        <w:t xml:space="preserve">(Marwell, Ames </w:t>
      </w:r>
      <w:r w:rsidR="00252938" w:rsidRPr="00CC52E4">
        <w:rPr>
          <w:rFonts w:ascii="Arial" w:hAnsi="Arial" w:cs="Arial"/>
          <w:sz w:val="26"/>
          <w:szCs w:val="26"/>
        </w:rPr>
        <w:t>1979, s. 1338).</w:t>
      </w:r>
    </w:p>
    <w:p w:rsidR="000F6E2F" w:rsidRPr="00CC52E4" w:rsidRDefault="000F6E2F" w:rsidP="000F6E2F">
      <w:pPr>
        <w:pStyle w:val="Nadpis3"/>
        <w:spacing w:after="240" w:line="360" w:lineRule="auto"/>
        <w:rPr>
          <w:rFonts w:cs="Arial"/>
        </w:rPr>
      </w:pPr>
      <w:bookmarkStart w:id="12" w:name="_Toc70528728"/>
      <w:r w:rsidRPr="00CC52E4">
        <w:rPr>
          <w:rFonts w:cs="Arial"/>
        </w:rPr>
        <w:t xml:space="preserve">5.1.1 Poznatky z </w:t>
      </w:r>
      <w:r w:rsidR="004C32BB" w:rsidRPr="00CC52E4">
        <w:rPr>
          <w:rFonts w:cs="Arial"/>
        </w:rPr>
        <w:t>p</w:t>
      </w:r>
      <w:r w:rsidRPr="00CC52E4">
        <w:rPr>
          <w:rFonts w:cs="Arial"/>
        </w:rPr>
        <w:t>ublic goods game</w:t>
      </w:r>
      <w:bookmarkEnd w:id="12"/>
      <w:r w:rsidR="000144CF" w:rsidRPr="00CC52E4">
        <w:rPr>
          <w:rFonts w:cs="Arial"/>
        </w:rPr>
        <w:t xml:space="preserve">  </w:t>
      </w:r>
    </w:p>
    <w:p w:rsidR="004C1E7A" w:rsidRPr="00CC52E4" w:rsidRDefault="00FC28A8" w:rsidP="000D775C">
      <w:pPr>
        <w:spacing w:after="0" w:line="360" w:lineRule="auto"/>
        <w:ind w:firstLine="709"/>
        <w:rPr>
          <w:rFonts w:cs="Arial"/>
        </w:rPr>
      </w:pPr>
      <w:r w:rsidRPr="00CC52E4">
        <w:rPr>
          <w:rFonts w:cs="Arial"/>
        </w:rPr>
        <w:t>Provádění experimentu veřejného dobra je velmi oblíbená praktika</w:t>
      </w:r>
      <w:r w:rsidR="007B7894" w:rsidRPr="00CC52E4">
        <w:rPr>
          <w:rFonts w:cs="Arial"/>
        </w:rPr>
        <w:t xml:space="preserve"> k zjištění nových vlivů na tento problém</w:t>
      </w:r>
      <w:r w:rsidRPr="00CC52E4">
        <w:rPr>
          <w:rFonts w:cs="Arial"/>
        </w:rPr>
        <w:t>. V této části textu si shrneme, co jsme doposud experimentem zjistili</w:t>
      </w:r>
      <w:r w:rsidR="007B7894" w:rsidRPr="00CC52E4">
        <w:rPr>
          <w:rFonts w:cs="Arial"/>
        </w:rPr>
        <w:t xml:space="preserve"> a na co naráží teorie</w:t>
      </w:r>
      <w:r w:rsidRPr="00CC52E4">
        <w:rPr>
          <w:rFonts w:cs="Arial"/>
        </w:rPr>
        <w:t>. Jenže výsledky musíme brát s rezervou. Pokud by se stejný experiment se všemi jeho vlastnost</w:t>
      </w:r>
      <w:r w:rsidR="00786C1A" w:rsidRPr="00CC52E4">
        <w:rPr>
          <w:rFonts w:cs="Arial"/>
        </w:rPr>
        <w:t>m</w:t>
      </w:r>
      <w:r w:rsidRPr="00CC52E4">
        <w:rPr>
          <w:rFonts w:cs="Arial"/>
        </w:rPr>
        <w:t>i měl uskutečnit v jiném státu či společnosti, jeho výsledky by se lišily</w:t>
      </w:r>
      <w:r w:rsidR="003D43CB" w:rsidRPr="00CC52E4">
        <w:rPr>
          <w:rFonts w:cs="Arial"/>
        </w:rPr>
        <w:t xml:space="preserve"> </w:t>
      </w:r>
      <w:r w:rsidR="00491548" w:rsidRPr="00CC52E4">
        <w:rPr>
          <w:rFonts w:cs="Arial"/>
          <w:bCs/>
          <w:shd w:val="clear" w:color="auto" w:fill="FFFFFF"/>
        </w:rPr>
        <w:t xml:space="preserve">(Fehr, Schmidt </w:t>
      </w:r>
      <w:r w:rsidR="003D43CB" w:rsidRPr="00CC52E4">
        <w:rPr>
          <w:rFonts w:cs="Arial"/>
          <w:bCs/>
          <w:shd w:val="clear" w:color="auto" w:fill="FFFFFF"/>
        </w:rPr>
        <w:t>2001, s. 10)</w:t>
      </w:r>
      <w:r w:rsidRPr="00CC52E4">
        <w:rPr>
          <w:rFonts w:cs="Arial"/>
        </w:rPr>
        <w:t xml:space="preserve">. </w:t>
      </w:r>
    </w:p>
    <w:p w:rsidR="00FC28A8" w:rsidRPr="00CC52E4" w:rsidRDefault="00B14611" w:rsidP="00FC28A8">
      <w:pPr>
        <w:spacing w:after="0" w:line="360" w:lineRule="auto"/>
        <w:ind w:firstLine="709"/>
        <w:rPr>
          <w:rFonts w:cs="Arial"/>
          <w:bCs/>
          <w:shd w:val="clear" w:color="auto" w:fill="FFFFFF"/>
        </w:rPr>
      </w:pPr>
      <w:r w:rsidRPr="00CC52E4">
        <w:rPr>
          <w:rFonts w:cs="Arial"/>
        </w:rPr>
        <w:t>Víme, že spolupráce, kdy jsou ve hře veřejné statky, je mnohem vyšší</w:t>
      </w:r>
      <w:r w:rsidR="00786C1A" w:rsidRPr="00CC52E4">
        <w:rPr>
          <w:rFonts w:cs="Arial"/>
        </w:rPr>
        <w:t>,</w:t>
      </w:r>
      <w:r w:rsidRPr="00CC52E4">
        <w:rPr>
          <w:rFonts w:cs="Arial"/>
        </w:rPr>
        <w:t xml:space="preserve"> než říká ekonomická teorie o racionálních jedincí. Spolupráce však během </w:t>
      </w:r>
      <w:r w:rsidR="00200D59" w:rsidRPr="00CC52E4">
        <w:rPr>
          <w:rFonts w:cs="Arial"/>
        </w:rPr>
        <w:t xml:space="preserve">public goods </w:t>
      </w:r>
      <w:r w:rsidRPr="00CC52E4">
        <w:rPr>
          <w:rFonts w:cs="Arial"/>
        </w:rPr>
        <w:t xml:space="preserve">hry klesá. V jedné </w:t>
      </w:r>
      <w:r w:rsidR="00200D59" w:rsidRPr="00CC52E4">
        <w:rPr>
          <w:rFonts w:cs="Arial"/>
        </w:rPr>
        <w:t>studii</w:t>
      </w:r>
      <w:r w:rsidRPr="00CC52E4">
        <w:rPr>
          <w:rFonts w:cs="Arial"/>
        </w:rPr>
        <w:t xml:space="preserve"> se </w:t>
      </w:r>
      <w:r w:rsidR="00200D59" w:rsidRPr="00CC52E4">
        <w:rPr>
          <w:rFonts w:cs="Arial"/>
        </w:rPr>
        <w:t>zaměřili na otázku</w:t>
      </w:r>
      <w:r w:rsidRPr="00CC52E4">
        <w:rPr>
          <w:rFonts w:cs="Arial"/>
        </w:rPr>
        <w:t xml:space="preserve">, zda to není tím, že existují takzvaní „podmínění spolupracovníci“. </w:t>
      </w:r>
      <w:r w:rsidR="00200D59" w:rsidRPr="00CC52E4">
        <w:rPr>
          <w:rFonts w:cs="Arial"/>
        </w:rPr>
        <w:t xml:space="preserve">To jsou </w:t>
      </w:r>
      <w:r w:rsidRPr="00CC52E4">
        <w:rPr>
          <w:rFonts w:cs="Arial"/>
        </w:rPr>
        <w:t xml:space="preserve">lidé, kteří za normálních okolností přispívají na veřejné blaho, ale jen když přispívají i ostatní. </w:t>
      </w:r>
      <w:r w:rsidR="003A4F7D" w:rsidRPr="00CC52E4">
        <w:rPr>
          <w:rFonts w:cs="Arial"/>
        </w:rPr>
        <w:t>Tí</w:t>
      </w:r>
      <w:r w:rsidR="000D775C" w:rsidRPr="00CC52E4">
        <w:rPr>
          <w:rFonts w:cs="Arial"/>
        </w:rPr>
        <w:t xml:space="preserve">mto chování se vyznačuje zhruba 50% uchazečů experimentu </w:t>
      </w:r>
      <w:r w:rsidR="000D775C" w:rsidRPr="00CC52E4">
        <w:rPr>
          <w:rFonts w:cs="Arial"/>
          <w:bCs/>
          <w:shd w:val="clear" w:color="auto" w:fill="FFFFFF"/>
        </w:rPr>
        <w:t>Fischbachera a spol. a úpadek příspěvku vysvětlují jako reakci na příspěvky ostatních hráčů (Fischbacher et al. 2001, s. 397-398).</w:t>
      </w:r>
    </w:p>
    <w:p w:rsidR="001C7462" w:rsidRPr="00CC52E4" w:rsidRDefault="001C7462" w:rsidP="00FC28A8">
      <w:pPr>
        <w:spacing w:after="0" w:line="360" w:lineRule="auto"/>
        <w:ind w:firstLine="709"/>
        <w:rPr>
          <w:rFonts w:cs="Arial"/>
          <w:bCs/>
          <w:shd w:val="clear" w:color="auto" w:fill="FFFFFF"/>
        </w:rPr>
      </w:pPr>
      <w:r w:rsidRPr="00CC52E4">
        <w:rPr>
          <w:rFonts w:cs="Arial"/>
          <w:bCs/>
          <w:shd w:val="clear" w:color="auto" w:fill="FFFFFF"/>
        </w:rPr>
        <w:t>Z</w:t>
      </w:r>
      <w:r w:rsidR="00786C1A" w:rsidRPr="00CC52E4">
        <w:rPr>
          <w:rFonts w:cs="Arial"/>
          <w:bCs/>
          <w:shd w:val="clear" w:color="auto" w:fill="FFFFFF"/>
        </w:rPr>
        <w:t xml:space="preserve"> neoficiálních pozorování, </w:t>
      </w:r>
      <w:r w:rsidR="0047678D" w:rsidRPr="00CC52E4">
        <w:rPr>
          <w:rFonts w:cs="Arial"/>
          <w:bCs/>
          <w:shd w:val="clear" w:color="auto" w:fill="FFFFFF"/>
        </w:rPr>
        <w:t xml:space="preserve">která jsou možné </w:t>
      </w:r>
      <w:r w:rsidR="00786C1A" w:rsidRPr="00CC52E4">
        <w:rPr>
          <w:rFonts w:cs="Arial"/>
          <w:bCs/>
          <w:shd w:val="clear" w:color="auto" w:fill="FFFFFF"/>
        </w:rPr>
        <w:t>prov</w:t>
      </w:r>
      <w:r w:rsidR="0047678D" w:rsidRPr="00CC52E4">
        <w:rPr>
          <w:rFonts w:cs="Arial"/>
          <w:bCs/>
          <w:shd w:val="clear" w:color="auto" w:fill="FFFFFF"/>
        </w:rPr>
        <w:t>ést</w:t>
      </w:r>
      <w:r w:rsidRPr="00CC52E4">
        <w:rPr>
          <w:rFonts w:cs="Arial"/>
          <w:bCs/>
          <w:shd w:val="clear" w:color="auto" w:fill="FFFFFF"/>
        </w:rPr>
        <w:t xml:space="preserve"> kýmkoliv</w:t>
      </w:r>
      <w:r w:rsidR="0047678D" w:rsidRPr="00CC52E4">
        <w:rPr>
          <w:rFonts w:cs="Arial"/>
          <w:bCs/>
          <w:shd w:val="clear" w:color="auto" w:fill="FFFFFF"/>
        </w:rPr>
        <w:t xml:space="preserve"> v běžném životě</w:t>
      </w:r>
      <w:r w:rsidRPr="00CC52E4">
        <w:rPr>
          <w:rFonts w:cs="Arial"/>
          <w:bCs/>
          <w:shd w:val="clear" w:color="auto" w:fill="FFFFFF"/>
        </w:rPr>
        <w:t xml:space="preserve">, je patrné, že lidé nemají rádi parazitické chování. </w:t>
      </w:r>
      <w:r w:rsidR="000B5193" w:rsidRPr="00CC52E4">
        <w:rPr>
          <w:rFonts w:cs="Arial"/>
          <w:bCs/>
          <w:shd w:val="clear" w:color="auto" w:fill="FFFFFF"/>
        </w:rPr>
        <w:lastRenderedPageBreak/>
        <w:t>Značnou část lidí p</w:t>
      </w:r>
      <w:r w:rsidRPr="00CC52E4">
        <w:rPr>
          <w:rFonts w:cs="Arial"/>
          <w:bCs/>
          <w:shd w:val="clear" w:color="auto" w:fill="FFFFFF"/>
        </w:rPr>
        <w:t>roto</w:t>
      </w:r>
      <w:r w:rsidR="000B5193" w:rsidRPr="00CC52E4">
        <w:rPr>
          <w:rFonts w:cs="Arial"/>
          <w:bCs/>
          <w:shd w:val="clear" w:color="auto" w:fill="FFFFFF"/>
        </w:rPr>
        <w:t xml:space="preserve"> láká</w:t>
      </w:r>
      <w:r w:rsidRPr="00CC52E4">
        <w:rPr>
          <w:rFonts w:cs="Arial"/>
          <w:bCs/>
          <w:shd w:val="clear" w:color="auto" w:fill="FFFFFF"/>
        </w:rPr>
        <w:t xml:space="preserve"> existence možnosti použití trestu</w:t>
      </w:r>
      <w:r w:rsidR="004A1B9A" w:rsidRPr="00CC52E4">
        <w:rPr>
          <w:rFonts w:cs="Arial"/>
          <w:bCs/>
          <w:shd w:val="clear" w:color="auto" w:fill="FFFFFF"/>
        </w:rPr>
        <w:t xml:space="preserve"> na osoby, jenž se tak chovají</w:t>
      </w:r>
      <w:r w:rsidR="00E813A9" w:rsidRPr="00CC52E4">
        <w:rPr>
          <w:rFonts w:cs="Arial"/>
          <w:bCs/>
          <w:shd w:val="clear" w:color="auto" w:fill="FFFFFF"/>
        </w:rPr>
        <w:t xml:space="preserve">. V dalším experimentu Fehra a </w:t>
      </w:r>
      <w:r w:rsidR="00491548" w:rsidRPr="00CC52E4">
        <w:rPr>
          <w:rFonts w:cs="Arial"/>
          <w:bCs/>
          <w:shd w:val="clear" w:color="auto" w:fill="FFFFFF"/>
        </w:rPr>
        <w:t xml:space="preserve">Gächter </w:t>
      </w:r>
      <w:r w:rsidR="00E813A9" w:rsidRPr="00CC52E4">
        <w:rPr>
          <w:rFonts w:cs="Arial"/>
          <w:bCs/>
          <w:shd w:val="clear" w:color="auto" w:fill="FFFFFF"/>
        </w:rPr>
        <w:t>zjistili spojitost mezi: čím větší negativní příspěvek jedinec poskytne</w:t>
      </w:r>
      <w:r w:rsidR="004A1B9A" w:rsidRPr="00CC52E4">
        <w:rPr>
          <w:rFonts w:cs="Arial"/>
          <w:bCs/>
          <w:shd w:val="clear" w:color="auto" w:fill="FFFFFF"/>
        </w:rPr>
        <w:t>,</w:t>
      </w:r>
      <w:r w:rsidR="00E813A9" w:rsidRPr="00CC52E4">
        <w:rPr>
          <w:rFonts w:cs="Arial"/>
          <w:bCs/>
          <w:shd w:val="clear" w:color="auto" w:fill="FFFFFF"/>
        </w:rPr>
        <w:t xml:space="preserve"> a zároveň se bude od příspěvků ostatních moc lišit, tím větší trest ho stihne od jeho spoluhráčů</w:t>
      </w:r>
      <w:r w:rsidR="00F9677C" w:rsidRPr="00CC52E4">
        <w:rPr>
          <w:rFonts w:cs="Arial"/>
          <w:bCs/>
          <w:shd w:val="clear" w:color="auto" w:fill="FFFFFF"/>
        </w:rPr>
        <w:t>. Představa velkého trestu pak vede hráče k nejvíce možné spolupráci</w:t>
      </w:r>
      <w:r w:rsidR="00195CAA" w:rsidRPr="00CC52E4">
        <w:rPr>
          <w:rFonts w:cs="Arial"/>
          <w:bCs/>
          <w:shd w:val="clear" w:color="auto" w:fill="FFFFFF"/>
        </w:rPr>
        <w:t xml:space="preserve"> a ta se dokáže zvednout na stabilních 75 procent</w:t>
      </w:r>
      <w:r w:rsidR="00491548" w:rsidRPr="00CC52E4">
        <w:rPr>
          <w:rFonts w:cs="Arial"/>
          <w:bCs/>
          <w:shd w:val="clear" w:color="auto" w:fill="FFFFFF"/>
        </w:rPr>
        <w:t xml:space="preserve"> (Fehr, Gächter </w:t>
      </w:r>
      <w:r w:rsidR="00005E5B" w:rsidRPr="00CC52E4">
        <w:rPr>
          <w:rFonts w:cs="Arial"/>
          <w:bCs/>
          <w:shd w:val="clear" w:color="auto" w:fill="FFFFFF"/>
        </w:rPr>
        <w:t>2000</w:t>
      </w:r>
      <w:r w:rsidR="00E813A9" w:rsidRPr="00CC52E4">
        <w:rPr>
          <w:rFonts w:cs="Arial"/>
          <w:bCs/>
          <w:shd w:val="clear" w:color="auto" w:fill="FFFFFF"/>
        </w:rPr>
        <w:t xml:space="preserve">, s. </w:t>
      </w:r>
      <w:r w:rsidR="00193801" w:rsidRPr="00CC52E4">
        <w:rPr>
          <w:rFonts w:cs="Arial"/>
          <w:bCs/>
          <w:shd w:val="clear" w:color="auto" w:fill="FFFFFF"/>
        </w:rPr>
        <w:t xml:space="preserve">984, </w:t>
      </w:r>
      <w:r w:rsidR="00E813A9" w:rsidRPr="00CC52E4">
        <w:rPr>
          <w:rFonts w:cs="Arial"/>
          <w:bCs/>
          <w:shd w:val="clear" w:color="auto" w:fill="FFFFFF"/>
        </w:rPr>
        <w:t>993).</w:t>
      </w:r>
      <w:r w:rsidR="00F9677C" w:rsidRPr="00CC52E4">
        <w:rPr>
          <w:rFonts w:cs="Arial"/>
          <w:bCs/>
          <w:shd w:val="clear" w:color="auto" w:fill="FFFFFF"/>
        </w:rPr>
        <w:t xml:space="preserve"> </w:t>
      </w:r>
      <w:r w:rsidR="004726D4" w:rsidRPr="00CC52E4">
        <w:rPr>
          <w:rFonts w:cs="Arial"/>
          <w:bCs/>
          <w:shd w:val="clear" w:color="auto" w:fill="FFFFFF"/>
        </w:rPr>
        <w:t xml:space="preserve">Podobnou situaci zkoumal i Hirshleifer a Rasmusen (1989) </w:t>
      </w:r>
      <w:r w:rsidR="00772273" w:rsidRPr="00CC52E4">
        <w:rPr>
          <w:rFonts w:cs="Arial"/>
          <w:bCs/>
          <w:shd w:val="clear" w:color="auto" w:fill="FFFFFF"/>
        </w:rPr>
        <w:t>v níž na</w:t>
      </w:r>
      <w:r w:rsidR="004726D4" w:rsidRPr="00CC52E4">
        <w:rPr>
          <w:rFonts w:cs="Arial"/>
          <w:bCs/>
          <w:shd w:val="clear" w:color="auto" w:fill="FFFFFF"/>
        </w:rPr>
        <w:t xml:space="preserve"> místo trestů použili ostrakismus, v němž mohli hráči</w:t>
      </w:r>
      <w:r w:rsidR="00786C1A" w:rsidRPr="00CC52E4">
        <w:rPr>
          <w:rFonts w:cs="Arial"/>
          <w:bCs/>
          <w:shd w:val="clear" w:color="auto" w:fill="FFFFFF"/>
        </w:rPr>
        <w:t>,</w:t>
      </w:r>
      <w:r w:rsidR="004726D4" w:rsidRPr="00CC52E4">
        <w:rPr>
          <w:rFonts w:cs="Arial"/>
          <w:bCs/>
          <w:shd w:val="clear" w:color="auto" w:fill="FFFFFF"/>
        </w:rPr>
        <w:t xml:space="preserve"> někoho dokonce vyloučit z</w:t>
      </w:r>
      <w:r w:rsidR="005C5D64" w:rsidRPr="00CC52E4">
        <w:rPr>
          <w:rFonts w:cs="Arial"/>
          <w:bCs/>
          <w:shd w:val="clear" w:color="auto" w:fill="FFFFFF"/>
        </w:rPr>
        <w:t> </w:t>
      </w:r>
      <w:r w:rsidR="004726D4" w:rsidRPr="00CC52E4">
        <w:rPr>
          <w:rFonts w:cs="Arial"/>
          <w:bCs/>
          <w:shd w:val="clear" w:color="auto" w:fill="FFFFFF"/>
        </w:rPr>
        <w:t>účasti</w:t>
      </w:r>
      <w:r w:rsidR="005C5D64" w:rsidRPr="00CC52E4">
        <w:rPr>
          <w:rFonts w:cs="Arial"/>
          <w:bCs/>
          <w:shd w:val="clear" w:color="auto" w:fill="FFFFFF"/>
        </w:rPr>
        <w:t xml:space="preserve"> na hře</w:t>
      </w:r>
      <w:r w:rsidR="004726D4" w:rsidRPr="00CC52E4">
        <w:rPr>
          <w:rFonts w:cs="Arial"/>
          <w:bCs/>
          <w:shd w:val="clear" w:color="auto" w:fill="FFFFFF"/>
        </w:rPr>
        <w:t xml:space="preserve"> a tím si </w:t>
      </w:r>
      <w:r w:rsidR="006D371F" w:rsidRPr="00CC52E4">
        <w:rPr>
          <w:rFonts w:cs="Arial"/>
          <w:bCs/>
          <w:shd w:val="clear" w:color="auto" w:fill="FFFFFF"/>
        </w:rPr>
        <w:t xml:space="preserve">tak </w:t>
      </w:r>
      <w:r w:rsidR="004726D4" w:rsidRPr="00CC52E4">
        <w:rPr>
          <w:rFonts w:cs="Arial"/>
          <w:bCs/>
          <w:shd w:val="clear" w:color="auto" w:fill="FFFFFF"/>
        </w:rPr>
        <w:t>vynut</w:t>
      </w:r>
      <w:r w:rsidR="00F4560F" w:rsidRPr="00CC52E4">
        <w:rPr>
          <w:rFonts w:cs="Arial"/>
          <w:bCs/>
          <w:shd w:val="clear" w:color="auto" w:fill="FFFFFF"/>
        </w:rPr>
        <w:t>it</w:t>
      </w:r>
      <w:r w:rsidR="004726D4" w:rsidRPr="00CC52E4">
        <w:rPr>
          <w:rFonts w:cs="Arial"/>
          <w:bCs/>
          <w:shd w:val="clear" w:color="auto" w:fill="FFFFFF"/>
        </w:rPr>
        <w:t xml:space="preserve"> spolupráci</w:t>
      </w:r>
      <w:r w:rsidR="00E73EDF" w:rsidRPr="00CC52E4">
        <w:rPr>
          <w:rFonts w:cs="Arial"/>
          <w:bCs/>
          <w:shd w:val="clear" w:color="auto" w:fill="FFFFFF"/>
        </w:rPr>
        <w:t xml:space="preserve"> a vzepřít</w:t>
      </w:r>
      <w:r w:rsidR="002B3B53" w:rsidRPr="00CC52E4">
        <w:rPr>
          <w:rFonts w:cs="Arial"/>
          <w:bCs/>
          <w:shd w:val="clear" w:color="auto" w:fill="FFFFFF"/>
        </w:rPr>
        <w:t xml:space="preserve"> </w:t>
      </w:r>
      <w:r w:rsidR="00E73EDF" w:rsidRPr="00CC52E4">
        <w:rPr>
          <w:rFonts w:cs="Arial"/>
          <w:bCs/>
          <w:shd w:val="clear" w:color="auto" w:fill="FFFFFF"/>
        </w:rPr>
        <w:t>se</w:t>
      </w:r>
      <w:r w:rsidR="005C5D64" w:rsidRPr="00CC52E4">
        <w:rPr>
          <w:rFonts w:cs="Arial"/>
          <w:bCs/>
          <w:shd w:val="clear" w:color="auto" w:fill="FFFFFF"/>
        </w:rPr>
        <w:t xml:space="preserve"> </w:t>
      </w:r>
      <w:r w:rsidR="00E73EDF" w:rsidRPr="00CC52E4">
        <w:rPr>
          <w:rFonts w:cs="Arial"/>
          <w:bCs/>
          <w:shd w:val="clear" w:color="auto" w:fill="FFFFFF"/>
        </w:rPr>
        <w:t>Nashově rovnováze</w:t>
      </w:r>
      <w:r w:rsidR="004726D4" w:rsidRPr="00CC52E4">
        <w:rPr>
          <w:rFonts w:cs="Arial"/>
          <w:bCs/>
          <w:shd w:val="clear" w:color="auto" w:fill="FFFFFF"/>
        </w:rPr>
        <w:t xml:space="preserve">. Když je více kolová hra vězňova dilema, tak je běžné, že v posledním kole racionální hráč </w:t>
      </w:r>
      <w:r w:rsidR="00F4560F" w:rsidRPr="00CC52E4">
        <w:rPr>
          <w:rFonts w:cs="Arial"/>
          <w:bCs/>
          <w:shd w:val="clear" w:color="auto" w:fill="FFFFFF"/>
        </w:rPr>
        <w:t xml:space="preserve">zvolí rovnovážný bot a </w:t>
      </w:r>
      <w:r w:rsidR="00E73EDF" w:rsidRPr="00CC52E4">
        <w:rPr>
          <w:rFonts w:cs="Arial"/>
          <w:bCs/>
          <w:shd w:val="clear" w:color="auto" w:fill="FFFFFF"/>
        </w:rPr>
        <w:t>zradí členy</w:t>
      </w:r>
      <w:r w:rsidR="00F4560F" w:rsidRPr="00CC52E4">
        <w:rPr>
          <w:rFonts w:cs="Arial"/>
          <w:bCs/>
          <w:shd w:val="clear" w:color="auto" w:fill="FFFFFF"/>
        </w:rPr>
        <w:t xml:space="preserve">. Tím, že si ale musí dávat pozor, aby ho </w:t>
      </w:r>
      <w:r w:rsidR="006D371F" w:rsidRPr="00CC52E4">
        <w:rPr>
          <w:rFonts w:cs="Arial"/>
          <w:bCs/>
          <w:shd w:val="clear" w:color="auto" w:fill="FFFFFF"/>
        </w:rPr>
        <w:t>o</w:t>
      </w:r>
      <w:r w:rsidR="00F4560F" w:rsidRPr="00CC52E4">
        <w:rPr>
          <w:rFonts w:cs="Arial"/>
          <w:bCs/>
          <w:shd w:val="clear" w:color="auto" w:fill="FFFFFF"/>
        </w:rPr>
        <w:t>statní nevyloučili do posledního kola, bude spolupracovat. Členové si v posledních kolech hry ještě více uvědomují, že by je někdo mohl na konci obelstít, proto jsou ochotni s blížícím se koncem ostrakizovat devi</w:t>
      </w:r>
      <w:r w:rsidR="00E73EDF" w:rsidRPr="00CC52E4">
        <w:rPr>
          <w:rFonts w:cs="Arial"/>
          <w:bCs/>
          <w:shd w:val="clear" w:color="auto" w:fill="FFFFFF"/>
        </w:rPr>
        <w:t>anty</w:t>
      </w:r>
      <w:r w:rsidR="00491548" w:rsidRPr="00CC52E4">
        <w:rPr>
          <w:rFonts w:cs="Arial"/>
          <w:bCs/>
          <w:shd w:val="clear" w:color="auto" w:fill="FFFFFF"/>
        </w:rPr>
        <w:t xml:space="preserve"> (Hirshleifer, Rasmusen </w:t>
      </w:r>
      <w:r w:rsidR="00F4560F" w:rsidRPr="00CC52E4">
        <w:rPr>
          <w:rFonts w:cs="Arial"/>
          <w:bCs/>
          <w:shd w:val="clear" w:color="auto" w:fill="FFFFFF"/>
        </w:rPr>
        <w:t>1989, s. 98).</w:t>
      </w:r>
    </w:p>
    <w:p w:rsidR="00FB1C62" w:rsidRPr="00CC52E4" w:rsidRDefault="00B206AA" w:rsidP="00FC28A8">
      <w:pPr>
        <w:spacing w:after="0" w:line="360" w:lineRule="auto"/>
        <w:ind w:firstLine="709"/>
        <w:rPr>
          <w:rFonts w:cs="Arial"/>
          <w:bCs/>
          <w:shd w:val="clear" w:color="auto" w:fill="FFFFFF"/>
        </w:rPr>
      </w:pPr>
      <w:r w:rsidRPr="00CC52E4">
        <w:rPr>
          <w:rFonts w:cs="Arial"/>
          <w:bCs/>
          <w:shd w:val="clear" w:color="auto" w:fill="FFFFFF"/>
        </w:rPr>
        <w:t>Chování</w:t>
      </w:r>
      <w:r w:rsidR="005C5D64" w:rsidRPr="00CC52E4">
        <w:rPr>
          <w:rFonts w:cs="Arial"/>
          <w:bCs/>
          <w:shd w:val="clear" w:color="auto" w:fill="FFFFFF"/>
        </w:rPr>
        <w:t xml:space="preserve"> v tomto experimentu ovlivňuje</w:t>
      </w:r>
      <w:r w:rsidRPr="00CC52E4">
        <w:rPr>
          <w:rFonts w:cs="Arial"/>
          <w:bCs/>
          <w:shd w:val="clear" w:color="auto" w:fill="FFFFFF"/>
        </w:rPr>
        <w:t xml:space="preserve"> dimenze spravedlivosti i srovnávání se s okolím.</w:t>
      </w:r>
      <w:r w:rsidR="00005E5B" w:rsidRPr="00CC52E4">
        <w:rPr>
          <w:rFonts w:cs="Arial"/>
          <w:bCs/>
          <w:shd w:val="clear" w:color="auto" w:fill="FFFFFF"/>
        </w:rPr>
        <w:t xml:space="preserve"> Například v experimentálních trzích výsledky rychle tíhnou ke kooperativní rovnováze. Lze tedy odvodit nemalou sílu těchto dvou proměnných.</w:t>
      </w:r>
      <w:r w:rsidR="0044325C" w:rsidRPr="00CC52E4">
        <w:rPr>
          <w:rFonts w:cs="Arial"/>
          <w:bCs/>
          <w:shd w:val="clear" w:color="auto" w:fill="FFFFFF"/>
        </w:rPr>
        <w:t xml:space="preserve"> Hráči jsou schopni se vzdát možného výdělku, jen proto, že druhá strana by získala víc a to je z pohledu jednoho hráče nespravedlivé, a tak nikdo nezíská žádnou výplatu, což není racionální jednání.</w:t>
      </w:r>
      <w:r w:rsidRPr="00CC52E4">
        <w:rPr>
          <w:rFonts w:cs="Arial"/>
          <w:bCs/>
          <w:shd w:val="clear" w:color="auto" w:fill="FFFFFF"/>
        </w:rPr>
        <w:t xml:space="preserve"> Zajímavá situace nastává u lidí, kteří tvrdí, že jsou spravedlivý, ale ve h</w:t>
      </w:r>
      <w:r w:rsidR="0044325C" w:rsidRPr="00CC52E4">
        <w:rPr>
          <w:rFonts w:cs="Arial"/>
          <w:bCs/>
          <w:shd w:val="clear" w:color="auto" w:fill="FFFFFF"/>
        </w:rPr>
        <w:t>ře</w:t>
      </w:r>
      <w:r w:rsidRPr="00CC52E4">
        <w:rPr>
          <w:rFonts w:cs="Arial"/>
          <w:bCs/>
          <w:shd w:val="clear" w:color="auto" w:fill="FFFFFF"/>
        </w:rPr>
        <w:t xml:space="preserve"> jako je veřejné dobro a </w:t>
      </w:r>
      <w:r w:rsidR="0044325C" w:rsidRPr="00CC52E4">
        <w:rPr>
          <w:rFonts w:cs="Arial"/>
          <w:bCs/>
          <w:shd w:val="clear" w:color="auto" w:fill="FFFFFF"/>
        </w:rPr>
        <w:t xml:space="preserve">v </w:t>
      </w:r>
      <w:r w:rsidRPr="00CC52E4">
        <w:rPr>
          <w:rFonts w:cs="Arial"/>
          <w:bCs/>
          <w:shd w:val="clear" w:color="auto" w:fill="FFFFFF"/>
        </w:rPr>
        <w:t>konkurenční</w:t>
      </w:r>
      <w:r w:rsidR="0044325C" w:rsidRPr="00CC52E4">
        <w:rPr>
          <w:rFonts w:cs="Arial"/>
          <w:bCs/>
          <w:shd w:val="clear" w:color="auto" w:fill="FFFFFF"/>
        </w:rPr>
        <w:t>m</w:t>
      </w:r>
      <w:r w:rsidRPr="00CC52E4">
        <w:rPr>
          <w:rFonts w:cs="Arial"/>
          <w:bCs/>
          <w:shd w:val="clear" w:color="auto" w:fill="FFFFFF"/>
        </w:rPr>
        <w:t xml:space="preserve"> trh</w:t>
      </w:r>
      <w:r w:rsidR="0044325C" w:rsidRPr="00CC52E4">
        <w:rPr>
          <w:rFonts w:cs="Arial"/>
          <w:bCs/>
          <w:shd w:val="clear" w:color="auto" w:fill="FFFFFF"/>
        </w:rPr>
        <w:t>u</w:t>
      </w:r>
      <w:r w:rsidR="007A2ED0" w:rsidRPr="00CC52E4">
        <w:rPr>
          <w:rFonts w:cs="Arial"/>
          <w:bCs/>
          <w:shd w:val="clear" w:color="auto" w:fill="FFFFFF"/>
        </w:rPr>
        <w:t>,</w:t>
      </w:r>
      <w:r w:rsidRPr="00CC52E4">
        <w:rPr>
          <w:rFonts w:cs="Arial"/>
          <w:bCs/>
          <w:shd w:val="clear" w:color="auto" w:fill="FFFFFF"/>
        </w:rPr>
        <w:t xml:space="preserve"> se tito hráči</w:t>
      </w:r>
      <w:r w:rsidR="00005E5B" w:rsidRPr="00CC52E4">
        <w:rPr>
          <w:rFonts w:cs="Arial"/>
          <w:bCs/>
          <w:shd w:val="clear" w:color="auto" w:fill="FFFFFF"/>
        </w:rPr>
        <w:t xml:space="preserve"> </w:t>
      </w:r>
      <w:r w:rsidRPr="00CC52E4">
        <w:rPr>
          <w:rFonts w:cs="Arial"/>
          <w:bCs/>
          <w:shd w:val="clear" w:color="auto" w:fill="FFFFFF"/>
        </w:rPr>
        <w:t>zajím</w:t>
      </w:r>
      <w:r w:rsidR="00005E5B" w:rsidRPr="00CC52E4">
        <w:rPr>
          <w:rFonts w:cs="Arial"/>
          <w:bCs/>
          <w:shd w:val="clear" w:color="auto" w:fill="FFFFFF"/>
        </w:rPr>
        <w:t>ají</w:t>
      </w:r>
      <w:r w:rsidRPr="00CC52E4">
        <w:rPr>
          <w:rFonts w:cs="Arial"/>
          <w:bCs/>
          <w:shd w:val="clear" w:color="auto" w:fill="FFFFFF"/>
        </w:rPr>
        <w:t xml:space="preserve"> </w:t>
      </w:r>
      <w:r w:rsidR="00195CAA" w:rsidRPr="00CC52E4">
        <w:rPr>
          <w:rFonts w:cs="Arial"/>
          <w:bCs/>
          <w:shd w:val="clear" w:color="auto" w:fill="FFFFFF"/>
        </w:rPr>
        <w:t>především</w:t>
      </w:r>
      <w:r w:rsidR="00AF2487" w:rsidRPr="00CC52E4">
        <w:rPr>
          <w:rFonts w:cs="Arial"/>
          <w:bCs/>
          <w:shd w:val="clear" w:color="auto" w:fill="FFFFFF"/>
        </w:rPr>
        <w:t xml:space="preserve"> o </w:t>
      </w:r>
      <w:r w:rsidR="00195CAA" w:rsidRPr="00CC52E4">
        <w:rPr>
          <w:rFonts w:cs="Arial"/>
          <w:bCs/>
          <w:shd w:val="clear" w:color="auto" w:fill="FFFFFF"/>
        </w:rPr>
        <w:t>své blaho</w:t>
      </w:r>
      <w:r w:rsidRPr="00CC52E4">
        <w:rPr>
          <w:rFonts w:cs="Arial"/>
          <w:bCs/>
          <w:shd w:val="clear" w:color="auto" w:fill="FFFFFF"/>
        </w:rPr>
        <w:t xml:space="preserve">. Chování aktérů tedy závisí na </w:t>
      </w:r>
      <w:r w:rsidR="00F73936" w:rsidRPr="00CC52E4">
        <w:rPr>
          <w:rFonts w:cs="Arial"/>
          <w:bCs/>
          <w:shd w:val="clear" w:color="auto" w:fill="FFFFFF"/>
        </w:rPr>
        <w:t>strategickém prostředí a t</w:t>
      </w:r>
      <w:r w:rsidR="00AF2487" w:rsidRPr="00CC52E4">
        <w:rPr>
          <w:rFonts w:cs="Arial"/>
          <w:bCs/>
          <w:shd w:val="clear" w:color="auto" w:fill="FFFFFF"/>
        </w:rPr>
        <w:t>ím</w:t>
      </w:r>
      <w:r w:rsidR="007A2ED0" w:rsidRPr="00CC52E4">
        <w:rPr>
          <w:rFonts w:cs="Arial"/>
          <w:bCs/>
          <w:shd w:val="clear" w:color="auto" w:fill="FFFFFF"/>
        </w:rPr>
        <w:t>,</w:t>
      </w:r>
      <w:r w:rsidR="00F73936" w:rsidRPr="00CC52E4">
        <w:rPr>
          <w:rFonts w:cs="Arial"/>
          <w:bCs/>
          <w:shd w:val="clear" w:color="auto" w:fill="FFFFFF"/>
        </w:rPr>
        <w:t xml:space="preserve"> co označují za spravedlivé vůči soupeři</w:t>
      </w:r>
      <w:r w:rsidR="00195CAA" w:rsidRPr="00CC52E4">
        <w:rPr>
          <w:rFonts w:cs="Arial"/>
          <w:bCs/>
          <w:shd w:val="clear" w:color="auto" w:fill="FFFFFF"/>
        </w:rPr>
        <w:t>. Po možnosti přidání trestu do těchto simulací, ochota obětovat trochu ze svého užitku pro potrestání nespravedlnosti není malá</w:t>
      </w:r>
      <w:r w:rsidR="00491548" w:rsidRPr="00CC52E4">
        <w:rPr>
          <w:rFonts w:cs="Arial"/>
          <w:bCs/>
          <w:shd w:val="clear" w:color="auto" w:fill="FFFFFF"/>
        </w:rPr>
        <w:t xml:space="preserve"> (Fehr, Schmidt </w:t>
      </w:r>
      <w:r w:rsidR="00F73936" w:rsidRPr="00CC52E4">
        <w:rPr>
          <w:rFonts w:cs="Arial"/>
          <w:bCs/>
          <w:shd w:val="clear" w:color="auto" w:fill="FFFFFF"/>
        </w:rPr>
        <w:t>2001,</w:t>
      </w:r>
      <w:r w:rsidR="00005E5B" w:rsidRPr="00CC52E4">
        <w:rPr>
          <w:rFonts w:cs="Arial"/>
          <w:bCs/>
          <w:shd w:val="clear" w:color="auto" w:fill="FFFFFF"/>
        </w:rPr>
        <w:t xml:space="preserve"> s. 5</w:t>
      </w:r>
      <w:r w:rsidR="0044325C" w:rsidRPr="00CC52E4">
        <w:rPr>
          <w:rFonts w:cs="Arial"/>
          <w:bCs/>
          <w:shd w:val="clear" w:color="auto" w:fill="FFFFFF"/>
        </w:rPr>
        <w:t>-</w:t>
      </w:r>
      <w:r w:rsidR="00195CAA" w:rsidRPr="00CC52E4">
        <w:rPr>
          <w:rFonts w:cs="Arial"/>
          <w:bCs/>
          <w:shd w:val="clear" w:color="auto" w:fill="FFFFFF"/>
        </w:rPr>
        <w:t>8</w:t>
      </w:r>
      <w:r w:rsidR="00005E5B" w:rsidRPr="00CC52E4">
        <w:rPr>
          <w:rFonts w:cs="Arial"/>
          <w:bCs/>
          <w:shd w:val="clear" w:color="auto" w:fill="FFFFFF"/>
        </w:rPr>
        <w:t>, 47)</w:t>
      </w:r>
      <w:r w:rsidR="00F73936" w:rsidRPr="00CC52E4">
        <w:rPr>
          <w:rFonts w:cs="Arial"/>
          <w:bCs/>
          <w:shd w:val="clear" w:color="auto" w:fill="FFFFFF"/>
        </w:rPr>
        <w:t>.</w:t>
      </w:r>
      <w:r w:rsidR="00C123B6" w:rsidRPr="00CC52E4">
        <w:rPr>
          <w:rFonts w:cs="Arial"/>
          <w:bCs/>
          <w:shd w:val="clear" w:color="auto" w:fill="FFFFFF"/>
        </w:rPr>
        <w:t xml:space="preserve"> Morálka </w:t>
      </w:r>
      <w:r w:rsidR="00460659" w:rsidRPr="00CC52E4">
        <w:rPr>
          <w:rFonts w:cs="Arial"/>
          <w:bCs/>
          <w:shd w:val="clear" w:color="auto" w:fill="FFFFFF"/>
        </w:rPr>
        <w:t xml:space="preserve">podobně jako pocit spravedlnosti, vede hráče </w:t>
      </w:r>
      <w:r w:rsidR="00460659" w:rsidRPr="00CC52E4">
        <w:rPr>
          <w:rFonts w:cs="Arial"/>
          <w:bCs/>
          <w:shd w:val="clear" w:color="auto" w:fill="FFFFFF"/>
        </w:rPr>
        <w:lastRenderedPageBreak/>
        <w:t>k trestání, věznění i vyloučení deviantních jedinců. Chtějí tak snížit jejich blahobyt (Hirshleifer</w:t>
      </w:r>
      <w:r w:rsidR="00491548" w:rsidRPr="00CC52E4">
        <w:rPr>
          <w:rFonts w:cs="Arial"/>
          <w:bCs/>
          <w:shd w:val="clear" w:color="auto" w:fill="FFFFFF"/>
        </w:rPr>
        <w:t>, Rasmusen</w:t>
      </w:r>
      <w:r w:rsidR="00460659" w:rsidRPr="00CC52E4">
        <w:rPr>
          <w:rFonts w:cs="Arial"/>
          <w:bCs/>
          <w:shd w:val="clear" w:color="auto" w:fill="FFFFFF"/>
        </w:rPr>
        <w:t xml:space="preserve"> 1989, s. 100-101).</w:t>
      </w:r>
    </w:p>
    <w:p w:rsidR="0013227B" w:rsidRPr="00CC52E4" w:rsidRDefault="0013227B" w:rsidP="00FC28A8">
      <w:pPr>
        <w:spacing w:after="0" w:line="360" w:lineRule="auto"/>
        <w:ind w:firstLine="709"/>
        <w:rPr>
          <w:rFonts w:cs="Arial"/>
          <w:bCs/>
          <w:shd w:val="clear" w:color="auto" w:fill="FFFFFF"/>
        </w:rPr>
      </w:pPr>
      <w:r w:rsidRPr="00CC52E4">
        <w:rPr>
          <w:rFonts w:cs="Arial"/>
          <w:bCs/>
          <w:shd w:val="clear" w:color="auto" w:fill="FFFFFF"/>
        </w:rPr>
        <w:t>Další faktor mající vliv na průběh a výsledky hry je samotná velikost skupiny.</w:t>
      </w:r>
      <w:r w:rsidR="00F341F8" w:rsidRPr="00CC52E4">
        <w:rPr>
          <w:rFonts w:cs="Arial"/>
          <w:bCs/>
          <w:shd w:val="clear" w:color="auto" w:fill="FFFFFF"/>
        </w:rPr>
        <w:t xml:space="preserve"> </w:t>
      </w:r>
      <w:r w:rsidR="00386367" w:rsidRPr="00CC52E4">
        <w:rPr>
          <w:rFonts w:cs="Arial"/>
          <w:bCs/>
          <w:shd w:val="clear" w:color="auto" w:fill="FFFFFF"/>
        </w:rPr>
        <w:t>Malé skupiny</w:t>
      </w:r>
      <w:r w:rsidR="00A47F98" w:rsidRPr="00CC52E4">
        <w:rPr>
          <w:rFonts w:cs="Arial"/>
          <w:bCs/>
          <w:shd w:val="clear" w:color="auto" w:fill="FFFFFF"/>
        </w:rPr>
        <w:t xml:space="preserve"> by měli přispívat</w:t>
      </w:r>
      <w:r w:rsidR="00386367" w:rsidRPr="00CC52E4">
        <w:rPr>
          <w:rFonts w:cs="Arial"/>
          <w:bCs/>
          <w:shd w:val="clear" w:color="auto" w:fill="FFFFFF"/>
        </w:rPr>
        <w:t xml:space="preserve"> do veřejného blaha více.</w:t>
      </w:r>
      <w:r w:rsidR="00C111B6" w:rsidRPr="00CC52E4">
        <w:rPr>
          <w:rFonts w:cs="Arial"/>
          <w:bCs/>
          <w:shd w:val="clear" w:color="auto" w:fill="FFFFFF"/>
        </w:rPr>
        <w:t xml:space="preserve"> Se stoupající velikostí skupiny vzrůstá i zátěž pro jednotlivce z většího množství černých pasažérů.</w:t>
      </w:r>
      <w:r w:rsidR="00972B7E" w:rsidRPr="00CC52E4">
        <w:rPr>
          <w:rFonts w:cs="Arial"/>
          <w:bCs/>
          <w:shd w:val="clear" w:color="auto" w:fill="FFFFFF"/>
        </w:rPr>
        <w:t xml:space="preserve"> V takovéto skupině by hráč musel přispět více do veřejného blaha, aby jeho investice byla výnosná.</w:t>
      </w:r>
      <w:r w:rsidR="00004004" w:rsidRPr="00CC52E4">
        <w:rPr>
          <w:rFonts w:cs="Arial"/>
          <w:bCs/>
          <w:shd w:val="clear" w:color="auto" w:fill="FFFFFF"/>
        </w:rPr>
        <w:t xml:space="preserve"> Samotný příspěvek je i více vidět v menším kolektivu, pro jeho malou nenahraditelnost se stává i více potřebným</w:t>
      </w:r>
      <w:r w:rsidR="00386367" w:rsidRPr="00CC52E4">
        <w:rPr>
          <w:rFonts w:cs="Arial"/>
          <w:bCs/>
          <w:shd w:val="clear" w:color="auto" w:fill="FFFFFF"/>
        </w:rPr>
        <w:t xml:space="preserve"> </w:t>
      </w:r>
      <w:r w:rsidR="00491548" w:rsidRPr="00CC52E4">
        <w:rPr>
          <w:rFonts w:cs="Arial"/>
          <w:bCs/>
          <w:shd w:val="clear" w:color="auto" w:fill="FFFFFF"/>
        </w:rPr>
        <w:t xml:space="preserve">(Marwell, </w:t>
      </w:r>
      <w:r w:rsidR="00491548" w:rsidRPr="00CC52E4">
        <w:rPr>
          <w:rFonts w:cs="Arial"/>
          <w:shd w:val="clear" w:color="auto" w:fill="FFFFFF"/>
        </w:rPr>
        <w:t>Ames</w:t>
      </w:r>
      <w:r w:rsidR="00491548" w:rsidRPr="00CC52E4">
        <w:rPr>
          <w:rFonts w:cs="Arial"/>
          <w:bCs/>
          <w:shd w:val="clear" w:color="auto" w:fill="FFFFFF"/>
        </w:rPr>
        <w:t xml:space="preserve"> </w:t>
      </w:r>
      <w:r w:rsidRPr="00CC52E4">
        <w:rPr>
          <w:rFonts w:cs="Arial"/>
          <w:bCs/>
          <w:shd w:val="clear" w:color="auto" w:fill="FFFFFF"/>
        </w:rPr>
        <w:t xml:space="preserve">1979, s. </w:t>
      </w:r>
      <w:r w:rsidR="00C111B6" w:rsidRPr="00CC52E4">
        <w:rPr>
          <w:rFonts w:cs="Arial"/>
          <w:bCs/>
          <w:shd w:val="clear" w:color="auto" w:fill="FFFFFF"/>
        </w:rPr>
        <w:t>1339</w:t>
      </w:r>
      <w:r w:rsidR="00004004" w:rsidRPr="00CC52E4">
        <w:rPr>
          <w:rFonts w:cs="Arial"/>
          <w:bCs/>
          <w:shd w:val="clear" w:color="auto" w:fill="FFFFFF"/>
        </w:rPr>
        <w:t>-1340</w:t>
      </w:r>
      <w:r w:rsidRPr="00CC52E4">
        <w:rPr>
          <w:rFonts w:cs="Arial"/>
          <w:bCs/>
          <w:shd w:val="clear" w:color="auto" w:fill="FFFFFF"/>
        </w:rPr>
        <w:t>).</w:t>
      </w:r>
    </w:p>
    <w:p w:rsidR="00117AF4" w:rsidRPr="00CC52E4" w:rsidRDefault="00117AF4" w:rsidP="000D56D1">
      <w:pPr>
        <w:spacing w:after="0" w:line="360" w:lineRule="auto"/>
        <w:ind w:firstLine="709"/>
        <w:rPr>
          <w:rFonts w:cs="Arial"/>
        </w:rPr>
      </w:pPr>
      <w:r w:rsidRPr="00CC52E4">
        <w:rPr>
          <w:rFonts w:cs="Arial"/>
        </w:rPr>
        <w:t xml:space="preserve">Již jsme si zde řekli, že skupinová identifikace může vniknout na velmi malém a nahodilém podnětu, z toho se může zdát, že je snadno dosažitelná a všudypřítomná. Identifikace je však klíčová součást existující skupiny a měli bychom ji brát v potaz, protože přátelské pouto nebude pouhé náhodné „plus“ </w:t>
      </w:r>
      <w:r w:rsidRPr="00CC52E4">
        <w:rPr>
          <w:rFonts w:cs="Arial"/>
          <w:szCs w:val="26"/>
        </w:rPr>
        <w:t xml:space="preserve">(Dawes, </w:t>
      </w:r>
      <w:r w:rsidRPr="00CC52E4">
        <w:rPr>
          <w:rFonts w:cs="Arial"/>
          <w:bCs/>
          <w:shd w:val="clear" w:color="auto" w:fill="FFFFFF"/>
        </w:rPr>
        <w:t>Messick</w:t>
      </w:r>
      <w:r w:rsidRPr="00CC52E4">
        <w:rPr>
          <w:rFonts w:cs="Arial"/>
          <w:szCs w:val="26"/>
        </w:rPr>
        <w:t xml:space="preserve"> 2000, s. 113)</w:t>
      </w:r>
      <w:r w:rsidRPr="00CC52E4">
        <w:rPr>
          <w:rFonts w:cs="Arial"/>
        </w:rPr>
        <w:t xml:space="preserve">. </w:t>
      </w:r>
      <w:r w:rsidRPr="00CC52E4">
        <w:rPr>
          <w:rFonts w:cs="Arial"/>
          <w:i/>
        </w:rPr>
        <w:t>„Základem přátelství je vzájemná úcta, péče a vzájemnost, …, aby vedly ke zvýšené citlivosti na potřeby a blaho ostatních.“</w:t>
      </w:r>
      <w:r w:rsidRPr="00CC52E4">
        <w:rPr>
          <w:rFonts w:cs="Arial"/>
        </w:rPr>
        <w:t xml:space="preserve">  (McDonald 2013, s. 1) Můžeme předpokládat, podle citovaného úryvku o vymezení přátelství, že skupiny, které budeme zkoumat, budou mezi sebou sdílet silné vztahy. V soutěživém rámci identifikace kamarádů rozdělí jejich svět na „my“ a „oni“. Pro osoby, které spadají do označení „my“, dokážou dát do popředí svých zájmů celek a sebeobětovat se. Aliance má za společný cíl kolektivní dobro a výsledek nakonec poskytne užitek celé skupině a všem členům. Horstmann et al. (2017) vytvořili ve svém experimentu public goods game situaci podporující zvýšení skupinového ztotožnění, aby dále mohli ve svých výsledcích zkoumat vliv stupně identifikace na investice. Konečné zjištění ukázalo rostoucí hladinu příspěvků z prvního kola do druhého následující stabilitou a končící teprve až v závěru hry v závislosti na vyšší skupinové identifikaci. Podobný průběh čekáme i zde.</w:t>
      </w:r>
    </w:p>
    <w:p w:rsidR="00117AF4" w:rsidRPr="00CC52E4" w:rsidRDefault="00117AF4" w:rsidP="00117AF4">
      <w:pPr>
        <w:spacing w:after="0" w:line="360" w:lineRule="auto"/>
        <w:ind w:firstLine="709"/>
        <w:rPr>
          <w:rFonts w:cs="Arial"/>
        </w:rPr>
      </w:pPr>
      <w:r w:rsidRPr="00CC52E4">
        <w:rPr>
          <w:rFonts w:cs="Arial"/>
        </w:rPr>
        <w:lastRenderedPageBreak/>
        <w:t xml:space="preserve">Co můžeme říci o samostatném jedincově chování je, že ho nejde snadno změnit, pokud míří ke kolektivní katastrofě, ale zároveň tvoří individuální prospěch. Ovšem v prostředí přátel se produkují morální zásady, které jsou jádrem normativních pravidel a ty poskytují povědomí o sociálních dilematech. Neboli takto vzniklé morální zásady narušují proces činností mířící do sociální pasti. </w:t>
      </w:r>
    </w:p>
    <w:p w:rsidR="00117AF4" w:rsidRPr="00CC52E4" w:rsidRDefault="00117AF4" w:rsidP="00117AF4">
      <w:pPr>
        <w:spacing w:after="0" w:line="360" w:lineRule="auto"/>
        <w:ind w:firstLine="709"/>
        <w:rPr>
          <w:rFonts w:cs="Arial"/>
        </w:rPr>
      </w:pPr>
      <w:r w:rsidRPr="00CC52E4">
        <w:rPr>
          <w:rFonts w:cs="Arial"/>
        </w:rPr>
        <w:t xml:space="preserve">Přátelé tráví mnoho času nad otázkami morálky a spravedlnosti v různých kontextech kultury a práv. Své konflikty pak raději řeší přes pozitivní strategie, jako je vyjednávání a kompromis (McDonald 2013, s. 2-3). Tato navzájem si blízká skupina má velký potenciál k vytváření pocitu povinnosti podpory, o němž jsme si řekli, že zvyšuje kooperaci. K tomu je však také zapotřebí komunikace. Při dělání výzkumu efektivnosti zaměstnanců Homans (2003) narazil na </w:t>
      </w:r>
      <w:r w:rsidRPr="00CC52E4">
        <w:rPr>
          <w:rFonts w:cs="Arial"/>
          <w:i/>
        </w:rPr>
        <w:t>utváření přátelských vztahů</w:t>
      </w:r>
      <w:r w:rsidRPr="00CC52E4">
        <w:rPr>
          <w:rFonts w:cs="Arial"/>
        </w:rPr>
        <w:t xml:space="preserve"> v důsledku umožněné komunikace mezi pracovníky. To se stalo také tím, co pozitivně ovlivnilo efektivitu jejich práce. Skupinová dynamika je důležitá a přátelské vazby jsou klíčové. S možností komunikace při hraní her, míra příspěvků opět roste. Caporael a spol. (1989) ve své studii uvádí myšlenku, že je to možná kognitivními mechanismy, které jsou základem rozhodování. Vyvinuly se kvůli rozvoji naší schopnosti vytvářet a udržovat si členství ve skupinách i pro samotné ovládání chodu uvnitř nich. V Dawesově a Messickově (2000) experimentu, kde osoby mohly volně komunikovat a domlouvat se na rozdávání peněz, objevili výzkumníci významnou souvislost mezi jednohlasném se dohodnutí skupiny na strategii a skupinou s aspoň jedním člověkem, který nesouhlasil nebo se vůbec nevyjádřil k nabízené strategii. V prvním případě přispívaní vzrostlo na 84% a v druhém hladina příspěvků nepřekročila 58% hranici. To ukazuje na velký rozdíl ve vlastnictví sdílené solidarity než ji postrádat. </w:t>
      </w:r>
      <w:r w:rsidRPr="00CC52E4">
        <w:rPr>
          <w:rFonts w:cs="Arial"/>
          <w:i/>
        </w:rPr>
        <w:t xml:space="preserve">„Empirickým zjištěním bylo, že závazky byly </w:t>
      </w:r>
      <w:r w:rsidRPr="00CC52E4">
        <w:rPr>
          <w:rFonts w:cs="Arial"/>
          <w:i/>
        </w:rPr>
        <w:lastRenderedPageBreak/>
        <w:t>funkční za přítomnosti jednomyslnosti, ale jinak tomu tak nebylo.“</w:t>
      </w:r>
      <w:r w:rsidRPr="00CC52E4">
        <w:rPr>
          <w:rFonts w:cs="Arial"/>
          <w:szCs w:val="26"/>
        </w:rPr>
        <w:t xml:space="preserve"> (Dawes, </w:t>
      </w:r>
      <w:r w:rsidRPr="00CC52E4">
        <w:rPr>
          <w:rFonts w:cs="Arial"/>
          <w:bCs/>
          <w:shd w:val="clear" w:color="auto" w:fill="FFFFFF"/>
        </w:rPr>
        <w:t>Messick</w:t>
      </w:r>
      <w:r w:rsidRPr="00CC52E4">
        <w:rPr>
          <w:rFonts w:cs="Arial"/>
          <w:szCs w:val="26"/>
        </w:rPr>
        <w:t xml:space="preserve"> 2000,</w:t>
      </w:r>
      <w:r w:rsidRPr="00CC52E4">
        <w:rPr>
          <w:rFonts w:cs="Arial"/>
        </w:rPr>
        <w:t xml:space="preserve"> s. 115)</w:t>
      </w:r>
    </w:p>
    <w:p w:rsidR="00117AF4" w:rsidRPr="00CC52E4" w:rsidRDefault="00117AF4" w:rsidP="005400BD">
      <w:pPr>
        <w:spacing w:after="0" w:line="360" w:lineRule="auto"/>
        <w:ind w:firstLine="709"/>
        <w:rPr>
          <w:rFonts w:cs="Arial"/>
        </w:rPr>
      </w:pPr>
      <w:r w:rsidRPr="00CC52E4">
        <w:rPr>
          <w:rFonts w:cs="Arial"/>
        </w:rPr>
        <w:t>Sociální dohody a shody</w:t>
      </w:r>
      <w:r w:rsidR="00DE1940" w:rsidRPr="00CC52E4">
        <w:rPr>
          <w:rFonts w:cs="Arial"/>
        </w:rPr>
        <w:t xml:space="preserve"> v</w:t>
      </w:r>
      <w:r w:rsidRPr="00CC52E4">
        <w:rPr>
          <w:rFonts w:cs="Arial"/>
        </w:rPr>
        <w:t xml:space="preserve"> hloučku lidí vytváří nátlak a stimulují naší odpovědnost. Proti nátlaku se můžeme ohrazovat, ale přijmeme ho, jelikož souvisí s naším svědomím a morálkou (</w:t>
      </w:r>
      <w:r w:rsidRPr="00CC52E4">
        <w:rPr>
          <w:rFonts w:cs="Arial"/>
          <w:szCs w:val="26"/>
        </w:rPr>
        <w:t>Harding 1968, s. 1247)</w:t>
      </w:r>
      <w:r w:rsidRPr="00CC52E4">
        <w:rPr>
          <w:rFonts w:cs="Arial"/>
        </w:rPr>
        <w:t xml:space="preserve">. </w:t>
      </w:r>
      <w:r w:rsidR="00DE1940" w:rsidRPr="00CC52E4">
        <w:rPr>
          <w:rFonts w:cs="Arial"/>
        </w:rPr>
        <w:t>Nátlak</w:t>
      </w:r>
      <w:r w:rsidR="006A040C" w:rsidRPr="00CC52E4">
        <w:rPr>
          <w:rFonts w:cs="Arial"/>
        </w:rPr>
        <w:t xml:space="preserve"> z dohody</w:t>
      </w:r>
      <w:r w:rsidR="00DE1940" w:rsidRPr="00CC52E4">
        <w:rPr>
          <w:rFonts w:cs="Arial"/>
        </w:rPr>
        <w:t xml:space="preserve"> je tedy dalším faktorem, který ovlivňuje chování a konkrétně v našem výzkumu skupiny přátel, jež mají prostředky k jeho použití. </w:t>
      </w:r>
      <w:r w:rsidRPr="00CC52E4">
        <w:rPr>
          <w:rFonts w:cs="Arial"/>
        </w:rPr>
        <w:t xml:space="preserve">Jestliže se přátelé na něčem shodnou, vytvoří mezi sebou nátlak dodržet své slovo. </w:t>
      </w:r>
      <w:r w:rsidR="00DE1940" w:rsidRPr="00CC52E4">
        <w:rPr>
          <w:rFonts w:cs="Arial"/>
        </w:rPr>
        <w:t>Skupinový n</w:t>
      </w:r>
      <w:r w:rsidRPr="00CC52E4">
        <w:rPr>
          <w:rFonts w:cs="Arial"/>
        </w:rPr>
        <w:t>átlak</w:t>
      </w:r>
      <w:r w:rsidR="00DE1940" w:rsidRPr="00CC52E4">
        <w:rPr>
          <w:rFonts w:cs="Arial"/>
        </w:rPr>
        <w:t xml:space="preserve"> by neměl velkou účinnost, pokud by ho zároveň nedoprovázela sankce. Sankce</w:t>
      </w:r>
      <w:r w:rsidRPr="00CC52E4">
        <w:rPr>
          <w:rFonts w:cs="Arial"/>
        </w:rPr>
        <w:t xml:space="preserve"> může</w:t>
      </w:r>
      <w:r w:rsidR="00DE1940" w:rsidRPr="00CC52E4">
        <w:rPr>
          <w:rFonts w:cs="Arial"/>
        </w:rPr>
        <w:t xml:space="preserve"> mířit proti</w:t>
      </w:r>
      <w:r w:rsidRPr="00CC52E4">
        <w:rPr>
          <w:rFonts w:cs="Arial"/>
        </w:rPr>
        <w:t xml:space="preserve"> </w:t>
      </w:r>
      <w:r w:rsidR="00DE1940" w:rsidRPr="00CC52E4">
        <w:rPr>
          <w:rFonts w:cs="Arial"/>
        </w:rPr>
        <w:t>budoucímu ekonomickému či společenskému</w:t>
      </w:r>
      <w:r w:rsidR="005400BD" w:rsidRPr="00CC52E4">
        <w:rPr>
          <w:rFonts w:cs="Arial"/>
        </w:rPr>
        <w:t xml:space="preserve"> užitku.</w:t>
      </w:r>
      <w:r w:rsidRPr="00CC52E4">
        <w:rPr>
          <w:rFonts w:cs="Arial"/>
        </w:rPr>
        <w:t xml:space="preserve"> </w:t>
      </w:r>
      <w:r w:rsidR="005400BD" w:rsidRPr="00CC52E4">
        <w:rPr>
          <w:rFonts w:cs="Arial"/>
        </w:rPr>
        <w:t>V té chvíli je třeba si</w:t>
      </w:r>
      <w:r w:rsidRPr="00CC52E4">
        <w:rPr>
          <w:rFonts w:cs="Arial"/>
        </w:rPr>
        <w:t xml:space="preserve"> udržet svůj vybudovaný vztah</w:t>
      </w:r>
      <w:r w:rsidR="00DE1940" w:rsidRPr="00CC52E4">
        <w:rPr>
          <w:rFonts w:cs="Arial"/>
        </w:rPr>
        <w:t xml:space="preserve"> s členstvím ve skupině, protože</w:t>
      </w:r>
      <w:r w:rsidR="005400BD" w:rsidRPr="00CC52E4">
        <w:rPr>
          <w:rFonts w:cs="Arial"/>
        </w:rPr>
        <w:t xml:space="preserve"> kooperace zajistí </w:t>
      </w:r>
      <w:r w:rsidR="00C33572" w:rsidRPr="00CC52E4">
        <w:rPr>
          <w:rFonts w:cs="Arial"/>
        </w:rPr>
        <w:t xml:space="preserve">v životě </w:t>
      </w:r>
      <w:r w:rsidR="005400BD" w:rsidRPr="00CC52E4">
        <w:rPr>
          <w:rFonts w:cs="Arial"/>
        </w:rPr>
        <w:t>jednotlivci největší užitek a ta</w:t>
      </w:r>
      <w:r w:rsidR="00DE1940" w:rsidRPr="00CC52E4">
        <w:rPr>
          <w:rFonts w:cs="Arial"/>
        </w:rPr>
        <w:t xml:space="preserve"> spíše vznikne s lidmi sdílející stejnou skupinu, než když jsou postaveni mimo ni</w:t>
      </w:r>
      <w:r w:rsidR="005400BD" w:rsidRPr="00CC52E4">
        <w:rPr>
          <w:rFonts w:cs="Arial"/>
        </w:rPr>
        <w:t>.</w:t>
      </w:r>
    </w:p>
    <w:p w:rsidR="00952D31" w:rsidRPr="00CC52E4" w:rsidRDefault="00952D31">
      <w:pPr>
        <w:overflowPunct/>
        <w:autoSpaceDE/>
        <w:autoSpaceDN/>
        <w:adjustRightInd/>
        <w:spacing w:after="200" w:line="276" w:lineRule="auto"/>
        <w:jc w:val="left"/>
        <w:textAlignment w:val="auto"/>
        <w:rPr>
          <w:rFonts w:eastAsiaTheme="majorEastAsia" w:cs="Arial"/>
          <w:b/>
          <w:bCs/>
          <w:sz w:val="28"/>
          <w:szCs w:val="28"/>
        </w:rPr>
      </w:pPr>
      <w:r w:rsidRPr="00CC52E4">
        <w:rPr>
          <w:rFonts w:cs="Arial"/>
        </w:rPr>
        <w:br w:type="page"/>
      </w:r>
    </w:p>
    <w:p w:rsidR="00F60A70" w:rsidRPr="00CC52E4" w:rsidRDefault="005D5CFB" w:rsidP="00FF7850">
      <w:pPr>
        <w:pStyle w:val="Nadpis1"/>
        <w:tabs>
          <w:tab w:val="left" w:pos="708"/>
          <w:tab w:val="left" w:pos="1416"/>
          <w:tab w:val="left" w:pos="2124"/>
          <w:tab w:val="left" w:pos="2832"/>
          <w:tab w:val="left" w:pos="3540"/>
          <w:tab w:val="left" w:pos="4248"/>
          <w:tab w:val="left" w:pos="4956"/>
          <w:tab w:val="left" w:pos="5896"/>
        </w:tabs>
        <w:spacing w:after="240"/>
        <w:rPr>
          <w:rFonts w:cs="Arial"/>
        </w:rPr>
      </w:pPr>
      <w:bookmarkStart w:id="13" w:name="_Toc70528729"/>
      <w:r w:rsidRPr="00CC52E4">
        <w:rPr>
          <w:rFonts w:cs="Arial"/>
        </w:rPr>
        <w:lastRenderedPageBreak/>
        <w:t>6</w:t>
      </w:r>
      <w:r w:rsidRPr="00CC52E4">
        <w:rPr>
          <w:rFonts w:cs="Arial"/>
        </w:rPr>
        <w:tab/>
      </w:r>
      <w:r w:rsidR="00F60A70" w:rsidRPr="00CC52E4">
        <w:rPr>
          <w:rFonts w:cs="Arial"/>
        </w:rPr>
        <w:t xml:space="preserve">Vlastní </w:t>
      </w:r>
      <w:r w:rsidR="00A47F98" w:rsidRPr="00CC52E4">
        <w:rPr>
          <w:rFonts w:cs="Arial"/>
        </w:rPr>
        <w:t>výzkum</w:t>
      </w:r>
      <w:r w:rsidRPr="00CC52E4">
        <w:rPr>
          <w:rFonts w:cs="Arial"/>
        </w:rPr>
        <w:t xml:space="preserve"> </w:t>
      </w:r>
      <w:r w:rsidR="00A47F98" w:rsidRPr="00CC52E4">
        <w:rPr>
          <w:rFonts w:cs="Arial"/>
        </w:rPr>
        <w:t>veřejného dobra</w:t>
      </w:r>
      <w:bookmarkEnd w:id="13"/>
      <w:r w:rsidR="0035345A" w:rsidRPr="00CC52E4">
        <w:rPr>
          <w:rFonts w:cs="Arial"/>
        </w:rPr>
        <w:t xml:space="preserve"> </w:t>
      </w:r>
    </w:p>
    <w:p w:rsidR="0016452E" w:rsidRPr="00CC52E4" w:rsidRDefault="00A47F98" w:rsidP="005175AD">
      <w:pPr>
        <w:spacing w:after="0" w:line="360" w:lineRule="auto"/>
        <w:ind w:firstLine="709"/>
        <w:rPr>
          <w:rFonts w:cs="Arial"/>
          <w:highlight w:val="yellow"/>
        </w:rPr>
      </w:pPr>
      <w:r w:rsidRPr="00CC52E4">
        <w:rPr>
          <w:rFonts w:cs="Arial"/>
        </w:rPr>
        <w:t>Vlastní experiment</w:t>
      </w:r>
      <w:r w:rsidR="000874EB" w:rsidRPr="00CC52E4">
        <w:rPr>
          <w:rFonts w:cs="Arial"/>
        </w:rPr>
        <w:t xml:space="preserve"> jsem vytvářela v rovině </w:t>
      </w:r>
      <w:r w:rsidR="00F76424" w:rsidRPr="00CC52E4">
        <w:rPr>
          <w:rFonts w:cs="Arial"/>
        </w:rPr>
        <w:t xml:space="preserve">blízkých </w:t>
      </w:r>
      <w:r w:rsidR="000874EB" w:rsidRPr="00CC52E4">
        <w:rPr>
          <w:rFonts w:cs="Arial"/>
        </w:rPr>
        <w:t xml:space="preserve">společenských vztahů. Původní myšlenka pro vznik hry veřejného dobra </w:t>
      </w:r>
      <w:r w:rsidR="00FD1804" w:rsidRPr="00CC52E4">
        <w:rPr>
          <w:rFonts w:cs="Arial"/>
        </w:rPr>
        <w:t xml:space="preserve">však </w:t>
      </w:r>
      <w:r w:rsidR="000874EB" w:rsidRPr="00CC52E4">
        <w:rPr>
          <w:rFonts w:cs="Arial"/>
        </w:rPr>
        <w:t>byla, jak se budou chovat lidé navzájem neznající se.</w:t>
      </w:r>
      <w:r w:rsidR="0016452E" w:rsidRPr="00CC52E4">
        <w:rPr>
          <w:rFonts w:cs="Arial"/>
        </w:rPr>
        <w:t xml:space="preserve"> Tedy jak jsou mezi sebou schopní kooperovat.</w:t>
      </w:r>
      <w:r w:rsidR="000874EB" w:rsidRPr="00CC52E4">
        <w:rPr>
          <w:rFonts w:cs="Arial"/>
        </w:rPr>
        <w:t xml:space="preserve"> Cílem </w:t>
      </w:r>
      <w:r w:rsidR="00FF7850" w:rsidRPr="00CC52E4">
        <w:rPr>
          <w:rFonts w:cs="Arial"/>
        </w:rPr>
        <w:t>se stalo</w:t>
      </w:r>
      <w:r w:rsidR="000874EB" w:rsidRPr="00CC52E4">
        <w:rPr>
          <w:rFonts w:cs="Arial"/>
        </w:rPr>
        <w:t xml:space="preserve"> vypu</w:t>
      </w:r>
      <w:r w:rsidR="00FF7850" w:rsidRPr="00CC52E4">
        <w:rPr>
          <w:rFonts w:cs="Arial"/>
        </w:rPr>
        <w:t>štění</w:t>
      </w:r>
      <w:r w:rsidR="0016452E" w:rsidRPr="00CC52E4">
        <w:rPr>
          <w:rFonts w:cs="Arial"/>
        </w:rPr>
        <w:t xml:space="preserve"> proměnné lidského pouta stejně jako v naší moderní </w:t>
      </w:r>
      <w:r w:rsidR="00FD1804" w:rsidRPr="00CC52E4">
        <w:rPr>
          <w:rFonts w:cs="Arial"/>
        </w:rPr>
        <w:t>společnosti, ale já se ho rozhodla do hry vložit a prozkoumat.</w:t>
      </w:r>
    </w:p>
    <w:p w:rsidR="00234AB2" w:rsidRPr="00CC52E4" w:rsidRDefault="00234AB2" w:rsidP="007A09B7">
      <w:pPr>
        <w:pStyle w:val="Podtitul"/>
      </w:pPr>
      <w:r w:rsidRPr="00CC52E4">
        <w:t>Průběh hry</w:t>
      </w:r>
    </w:p>
    <w:p w:rsidR="001D64A1" w:rsidRPr="00CC52E4" w:rsidRDefault="00F10DD7" w:rsidP="001D64A1">
      <w:pPr>
        <w:spacing w:after="0" w:line="360" w:lineRule="auto"/>
        <w:ind w:firstLine="709"/>
        <w:rPr>
          <w:rFonts w:cs="Arial"/>
        </w:rPr>
      </w:pPr>
      <w:r w:rsidRPr="00CC52E4">
        <w:rPr>
          <w:rFonts w:cs="Arial"/>
        </w:rPr>
        <w:t xml:space="preserve">Hra veřejného dobra se </w:t>
      </w:r>
      <w:r w:rsidR="00734CBD" w:rsidRPr="00CC52E4">
        <w:rPr>
          <w:rFonts w:cs="Arial"/>
        </w:rPr>
        <w:t>odehrála</w:t>
      </w:r>
      <w:r w:rsidRPr="00CC52E4">
        <w:rPr>
          <w:rFonts w:cs="Arial"/>
        </w:rPr>
        <w:t xml:space="preserve"> ve virtuálním prostoru.</w:t>
      </w:r>
      <w:r w:rsidR="00123FFD" w:rsidRPr="00CC52E4">
        <w:rPr>
          <w:rFonts w:cs="Arial"/>
        </w:rPr>
        <w:t xml:space="preserve"> Vzhledem k situaci v České republice k roku 2021 v období dubna, není možné uspořádat osobní setkání více osob.</w:t>
      </w:r>
      <w:r w:rsidRPr="00CC52E4">
        <w:rPr>
          <w:rFonts w:cs="Arial"/>
        </w:rPr>
        <w:t xml:space="preserve"> </w:t>
      </w:r>
      <w:r w:rsidR="006A040C" w:rsidRPr="00CC52E4">
        <w:rPr>
          <w:rFonts w:cs="Arial"/>
        </w:rPr>
        <w:t>A tak p</w:t>
      </w:r>
      <w:r w:rsidRPr="00CC52E4">
        <w:rPr>
          <w:rFonts w:cs="Arial"/>
        </w:rPr>
        <w:t>ro tento projekt byla vytvořená aplikace</w:t>
      </w:r>
      <w:r w:rsidR="00734CBD" w:rsidRPr="00CC52E4">
        <w:rPr>
          <w:rStyle w:val="Znakapoznpodarou"/>
          <w:rFonts w:cs="Arial"/>
        </w:rPr>
        <w:footnoteReference w:id="4"/>
      </w:r>
      <w:r w:rsidRPr="00CC52E4">
        <w:rPr>
          <w:rFonts w:cs="Arial"/>
        </w:rPr>
        <w:t>, která umožní přístup</w:t>
      </w:r>
      <w:r w:rsidR="006A040C" w:rsidRPr="00CC52E4">
        <w:rPr>
          <w:rFonts w:cs="Arial"/>
        </w:rPr>
        <w:t xml:space="preserve"> do experimentu</w:t>
      </w:r>
      <w:r w:rsidRPr="00CC52E4">
        <w:rPr>
          <w:rFonts w:cs="Arial"/>
        </w:rPr>
        <w:t xml:space="preserve"> na počítačích, tabletech i telefonech v přirozeném prostředí hráče</w:t>
      </w:r>
      <w:r w:rsidR="001D64A1" w:rsidRPr="00CC52E4">
        <w:rPr>
          <w:rFonts w:cs="Arial"/>
        </w:rPr>
        <w:t xml:space="preserve">, avšak s naší omezenou intervencí a dohledem nad </w:t>
      </w:r>
      <w:r w:rsidR="006A040C" w:rsidRPr="00CC52E4">
        <w:rPr>
          <w:rFonts w:cs="Arial"/>
        </w:rPr>
        <w:t xml:space="preserve">jeho </w:t>
      </w:r>
      <w:r w:rsidR="001D64A1" w:rsidRPr="00CC52E4">
        <w:rPr>
          <w:rFonts w:cs="Arial"/>
        </w:rPr>
        <w:t>průběhem</w:t>
      </w:r>
      <w:r w:rsidRPr="00CC52E4">
        <w:rPr>
          <w:rFonts w:cs="Arial"/>
        </w:rPr>
        <w:t>.</w:t>
      </w:r>
    </w:p>
    <w:p w:rsidR="00556B5E" w:rsidRPr="00CC52E4" w:rsidRDefault="00545E25" w:rsidP="001D64A1">
      <w:pPr>
        <w:spacing w:after="0" w:line="360" w:lineRule="auto"/>
        <w:ind w:firstLine="709"/>
        <w:rPr>
          <w:rFonts w:cs="Arial"/>
        </w:rPr>
      </w:pPr>
      <w:r w:rsidRPr="00CC52E4">
        <w:rPr>
          <w:rFonts w:cs="Arial"/>
        </w:rPr>
        <w:t xml:space="preserve">Hráči se </w:t>
      </w:r>
      <w:r w:rsidR="00E275B8" w:rsidRPr="00CC52E4">
        <w:rPr>
          <w:rFonts w:cs="Arial"/>
        </w:rPr>
        <w:t>měli</w:t>
      </w:r>
      <w:r w:rsidRPr="00CC52E4">
        <w:rPr>
          <w:rFonts w:cs="Arial"/>
        </w:rPr>
        <w:t xml:space="preserve"> možnost do experimentu přihlásit s </w:t>
      </w:r>
      <w:r w:rsidR="00381F68" w:rsidRPr="00CC52E4">
        <w:rPr>
          <w:rFonts w:cs="Arial"/>
        </w:rPr>
        <w:t>osobami, jež považují za přátele</w:t>
      </w:r>
      <w:r w:rsidRPr="00CC52E4">
        <w:rPr>
          <w:rFonts w:cs="Arial"/>
        </w:rPr>
        <w:t xml:space="preserve"> i jako jednotlivci. Jednotlivci </w:t>
      </w:r>
      <w:r w:rsidR="00981096" w:rsidRPr="00CC52E4">
        <w:rPr>
          <w:rFonts w:cs="Arial"/>
        </w:rPr>
        <w:t>pak hru dále</w:t>
      </w:r>
      <w:r w:rsidR="00FD1804" w:rsidRPr="00CC52E4">
        <w:rPr>
          <w:rFonts w:cs="Arial"/>
        </w:rPr>
        <w:t xml:space="preserve"> mají hrát</w:t>
      </w:r>
      <w:r w:rsidRPr="00CC52E4">
        <w:rPr>
          <w:rFonts w:cs="Arial"/>
        </w:rPr>
        <w:t xml:space="preserve"> s náhodnými </w:t>
      </w:r>
      <w:r w:rsidR="00381F68" w:rsidRPr="00CC52E4">
        <w:rPr>
          <w:rFonts w:cs="Arial"/>
        </w:rPr>
        <w:t>osobami</w:t>
      </w:r>
      <w:r w:rsidRPr="00CC52E4">
        <w:rPr>
          <w:rFonts w:cs="Arial"/>
        </w:rPr>
        <w:t xml:space="preserve">, zatímco skupina přátel </w:t>
      </w:r>
      <w:r w:rsidR="00981096" w:rsidRPr="00CC52E4">
        <w:rPr>
          <w:rFonts w:cs="Arial"/>
        </w:rPr>
        <w:t>celou dobu hru</w:t>
      </w:r>
      <w:r w:rsidR="00FD1804" w:rsidRPr="00CC52E4">
        <w:rPr>
          <w:rFonts w:cs="Arial"/>
        </w:rPr>
        <w:t xml:space="preserve"> má</w:t>
      </w:r>
      <w:r w:rsidR="00981096" w:rsidRPr="00CC52E4">
        <w:rPr>
          <w:rFonts w:cs="Arial"/>
        </w:rPr>
        <w:t xml:space="preserve"> hrá</w:t>
      </w:r>
      <w:r w:rsidR="00FD1804" w:rsidRPr="00CC52E4">
        <w:rPr>
          <w:rFonts w:cs="Arial"/>
        </w:rPr>
        <w:t>t</w:t>
      </w:r>
      <w:r w:rsidRPr="00CC52E4">
        <w:rPr>
          <w:rFonts w:cs="Arial"/>
        </w:rPr>
        <w:t xml:space="preserve"> jen v tomto uzavřeném kruhu.</w:t>
      </w:r>
      <w:r w:rsidR="007B710B" w:rsidRPr="00CC52E4">
        <w:rPr>
          <w:rFonts w:cs="Arial"/>
        </w:rPr>
        <w:t xml:space="preserve"> </w:t>
      </w:r>
    </w:p>
    <w:p w:rsidR="001D64A1" w:rsidRPr="00CC52E4" w:rsidRDefault="00865FCD" w:rsidP="001D64A1">
      <w:pPr>
        <w:spacing w:after="0" w:line="360" w:lineRule="auto"/>
        <w:ind w:firstLine="709"/>
        <w:rPr>
          <w:rFonts w:cs="Arial"/>
        </w:rPr>
      </w:pPr>
      <w:r w:rsidRPr="00CC52E4">
        <w:rPr>
          <w:rFonts w:cs="Arial"/>
        </w:rPr>
        <w:t>Jelikož by hráči za svými obrazovkami nebyli schopní zjistit, kdo přesně je osoba hrající stejnou hru, zaujímá ko</w:t>
      </w:r>
      <w:r w:rsidR="00346BDA" w:rsidRPr="00CC52E4">
        <w:rPr>
          <w:rFonts w:cs="Arial"/>
        </w:rPr>
        <w:t>munikace</w:t>
      </w:r>
      <w:r w:rsidR="001D64A1" w:rsidRPr="00CC52E4">
        <w:rPr>
          <w:rFonts w:cs="Arial"/>
        </w:rPr>
        <w:t xml:space="preserve"> významnou roli, ale nejsme schopni</w:t>
      </w:r>
      <w:r w:rsidR="00A04524" w:rsidRPr="00CC52E4">
        <w:rPr>
          <w:rFonts w:cs="Arial"/>
        </w:rPr>
        <w:t xml:space="preserve"> poskytnout </w:t>
      </w:r>
      <w:r w:rsidR="001D64A1" w:rsidRPr="00CC52E4">
        <w:rPr>
          <w:rFonts w:cs="Arial"/>
        </w:rPr>
        <w:t>účastníkům</w:t>
      </w:r>
      <w:r w:rsidR="00A04524" w:rsidRPr="00CC52E4">
        <w:rPr>
          <w:rFonts w:cs="Arial"/>
        </w:rPr>
        <w:t xml:space="preserve"> </w:t>
      </w:r>
      <w:r w:rsidR="008B7210" w:rsidRPr="00CC52E4">
        <w:rPr>
          <w:rFonts w:cs="Arial"/>
        </w:rPr>
        <w:t>fungující druh</w:t>
      </w:r>
      <w:r w:rsidR="00346BDA" w:rsidRPr="00CC52E4">
        <w:rPr>
          <w:rFonts w:cs="Arial"/>
        </w:rPr>
        <w:t xml:space="preserve"> online</w:t>
      </w:r>
      <w:r w:rsidR="008B7210" w:rsidRPr="00CC52E4">
        <w:rPr>
          <w:rFonts w:cs="Arial"/>
        </w:rPr>
        <w:t xml:space="preserve"> ko</w:t>
      </w:r>
      <w:r w:rsidR="00346BDA" w:rsidRPr="00CC52E4">
        <w:rPr>
          <w:rFonts w:cs="Arial"/>
        </w:rPr>
        <w:t>nverzace</w:t>
      </w:r>
      <w:r w:rsidR="008B7210" w:rsidRPr="00CC52E4">
        <w:rPr>
          <w:rFonts w:cs="Arial"/>
        </w:rPr>
        <w:t xml:space="preserve">. Hráči však mají </w:t>
      </w:r>
      <w:r w:rsidR="00346BDA" w:rsidRPr="00CC52E4">
        <w:rPr>
          <w:rFonts w:cs="Arial"/>
        </w:rPr>
        <w:t>příležitost</w:t>
      </w:r>
      <w:r w:rsidR="008B7210" w:rsidRPr="00CC52E4">
        <w:rPr>
          <w:rFonts w:cs="Arial"/>
        </w:rPr>
        <w:t xml:space="preserve"> se aktivně domluvit na </w:t>
      </w:r>
      <w:r w:rsidR="00346BDA" w:rsidRPr="00CC52E4">
        <w:rPr>
          <w:rFonts w:cs="Arial"/>
        </w:rPr>
        <w:t>času, kdy hru navštíví a tím mít jistotu, že budou spolu</w:t>
      </w:r>
      <w:r w:rsidR="00A04524" w:rsidRPr="00CC52E4">
        <w:rPr>
          <w:rFonts w:cs="Arial"/>
        </w:rPr>
        <w:t xml:space="preserve">. Navíc účastníkům nezakazujeme navázat spojení a komunikaci i mimo hru. </w:t>
      </w:r>
      <w:r w:rsidRPr="00CC52E4">
        <w:rPr>
          <w:rFonts w:cs="Arial"/>
        </w:rPr>
        <w:t xml:space="preserve">Skupina </w:t>
      </w:r>
      <w:r w:rsidRPr="00CC52E4">
        <w:rPr>
          <w:rFonts w:cs="Arial"/>
        </w:rPr>
        <w:lastRenderedPageBreak/>
        <w:t xml:space="preserve">známých </w:t>
      </w:r>
      <w:r w:rsidR="001D64A1" w:rsidRPr="00CC52E4">
        <w:rPr>
          <w:rFonts w:cs="Arial"/>
        </w:rPr>
        <w:t xml:space="preserve">tím </w:t>
      </w:r>
      <w:r w:rsidRPr="00CC52E4">
        <w:rPr>
          <w:rFonts w:cs="Arial"/>
        </w:rPr>
        <w:t xml:space="preserve">bude mít </w:t>
      </w:r>
      <w:r w:rsidR="00A04524" w:rsidRPr="00CC52E4">
        <w:rPr>
          <w:rFonts w:cs="Arial"/>
        </w:rPr>
        <w:t xml:space="preserve">další </w:t>
      </w:r>
      <w:r w:rsidRPr="00CC52E4">
        <w:rPr>
          <w:rFonts w:cs="Arial"/>
        </w:rPr>
        <w:t>ujištění, že s nimi nehraje cizí osoba, anebo dokonce počítač</w:t>
      </w:r>
      <w:r w:rsidR="00A04524" w:rsidRPr="00CC52E4">
        <w:rPr>
          <w:rFonts w:cs="Arial"/>
        </w:rPr>
        <w:t>, jestli si tuto možnost vyberou</w:t>
      </w:r>
      <w:r w:rsidRPr="00CC52E4">
        <w:rPr>
          <w:rFonts w:cs="Arial"/>
        </w:rPr>
        <w:t>.</w:t>
      </w:r>
      <w:r w:rsidR="00A04524" w:rsidRPr="00CC52E4">
        <w:rPr>
          <w:rFonts w:cs="Arial"/>
        </w:rPr>
        <w:t xml:space="preserve"> </w:t>
      </w:r>
    </w:p>
    <w:p w:rsidR="00C62812" w:rsidRPr="00CC52E4" w:rsidRDefault="00A04524" w:rsidP="001D64A1">
      <w:pPr>
        <w:spacing w:after="0" w:line="360" w:lineRule="auto"/>
        <w:ind w:firstLine="709"/>
        <w:rPr>
          <w:rFonts w:cs="Arial"/>
        </w:rPr>
      </w:pPr>
      <w:r w:rsidRPr="00CC52E4">
        <w:rPr>
          <w:rFonts w:cs="Arial"/>
        </w:rPr>
        <w:t>Zakázáním komunikace bychom sice byli schopní eliminace rušivých elementů, které by měnily výsledky experimentu, ale nemáme schopnosti a nástroje k tomu uhlídat toto pravidlo. Tím by se naše slovní zákazy staly zbytečné a nemohli bychom se o ně statisticky opřít, protože by vždy hrozilo, že je lidé nebudou dodržovat a my bychom to ani nebyli schopní zjistit.</w:t>
      </w:r>
      <w:r w:rsidR="00346BDA" w:rsidRPr="00CC52E4">
        <w:rPr>
          <w:rFonts w:cs="Arial"/>
        </w:rPr>
        <w:t xml:space="preserve"> Kvůli tomu jsme do hry přidali otázku, zda ke komunikaci mezi hráči došlo. Účastníci nemají důvod lhát, jelikož jim nehrozí žádná sankce a my </w:t>
      </w:r>
      <w:r w:rsidR="00482104" w:rsidRPr="00CC52E4">
        <w:rPr>
          <w:rFonts w:cs="Arial"/>
        </w:rPr>
        <w:t>budeme mít možnost tyto skupiny odlišit, a zároveň podrobit zkoumání.</w:t>
      </w:r>
    </w:p>
    <w:p w:rsidR="00556B5E" w:rsidRPr="00CC52E4" w:rsidRDefault="00981096" w:rsidP="001D64A1">
      <w:pPr>
        <w:spacing w:after="0" w:line="360" w:lineRule="auto"/>
        <w:ind w:firstLine="709"/>
        <w:rPr>
          <w:rFonts w:cs="Arial"/>
        </w:rPr>
      </w:pPr>
      <w:r w:rsidRPr="00CC52E4">
        <w:rPr>
          <w:rFonts w:cs="Arial"/>
        </w:rPr>
        <w:t>Poté, co se hráči přihlásili</w:t>
      </w:r>
      <w:r w:rsidR="00865FCD" w:rsidRPr="00CC52E4">
        <w:rPr>
          <w:rFonts w:cs="Arial"/>
        </w:rPr>
        <w:t>, jim b</w:t>
      </w:r>
      <w:r w:rsidRPr="00CC52E4">
        <w:rPr>
          <w:rFonts w:cs="Arial"/>
        </w:rPr>
        <w:t>yli sděleny</w:t>
      </w:r>
      <w:r w:rsidR="00865FCD" w:rsidRPr="00CC52E4">
        <w:rPr>
          <w:rFonts w:cs="Arial"/>
        </w:rPr>
        <w:t xml:space="preserve"> pravidla a představena námi nabízená odměna až 1000 korun pro jednoho </w:t>
      </w:r>
      <w:r w:rsidR="00FA118A" w:rsidRPr="00CC52E4">
        <w:rPr>
          <w:rFonts w:cs="Arial"/>
        </w:rPr>
        <w:t>vítěze</w:t>
      </w:r>
      <w:r w:rsidR="00865FCD" w:rsidRPr="00CC52E4">
        <w:rPr>
          <w:rFonts w:cs="Arial"/>
        </w:rPr>
        <w:t>. Motivace výdělku bude velká, ale to samotné nemusí zaručovat velkou změnu v chování jedinců. Je jedno</w:t>
      </w:r>
      <w:r w:rsidR="00655E1E" w:rsidRPr="00CC52E4">
        <w:rPr>
          <w:rFonts w:cs="Arial"/>
        </w:rPr>
        <w:t>,</w:t>
      </w:r>
      <w:r w:rsidR="00865FCD" w:rsidRPr="00CC52E4">
        <w:rPr>
          <w:rFonts w:cs="Arial"/>
        </w:rPr>
        <w:t xml:space="preserve"> v jaké skupině</w:t>
      </w:r>
      <w:r w:rsidR="00123FFD" w:rsidRPr="00CC52E4">
        <w:rPr>
          <w:rFonts w:cs="Arial"/>
        </w:rPr>
        <w:t xml:space="preserve"> se</w:t>
      </w:r>
      <w:r w:rsidR="00865FCD" w:rsidRPr="00CC52E4">
        <w:rPr>
          <w:rFonts w:cs="Arial"/>
        </w:rPr>
        <w:t xml:space="preserve"> zrovna </w:t>
      </w:r>
      <w:r w:rsidR="00123FFD" w:rsidRPr="00CC52E4">
        <w:rPr>
          <w:rFonts w:cs="Arial"/>
        </w:rPr>
        <w:t xml:space="preserve">nachází, </w:t>
      </w:r>
      <w:r w:rsidR="00865FCD" w:rsidRPr="00CC52E4">
        <w:rPr>
          <w:rFonts w:cs="Arial"/>
        </w:rPr>
        <w:t>všichni budou mít stejnou příležitost k vyhrání hlavní ceny.</w:t>
      </w:r>
    </w:p>
    <w:p w:rsidR="00482104" w:rsidRPr="00CC52E4" w:rsidRDefault="00482104" w:rsidP="001D64A1">
      <w:pPr>
        <w:spacing w:after="0" w:line="360" w:lineRule="auto"/>
        <w:ind w:firstLine="709"/>
        <w:rPr>
          <w:rFonts w:cs="Arial"/>
        </w:rPr>
      </w:pPr>
      <w:r w:rsidRPr="00CC52E4">
        <w:rPr>
          <w:rFonts w:cs="Arial"/>
        </w:rPr>
        <w:t xml:space="preserve"> </w:t>
      </w:r>
      <w:r w:rsidR="00495821" w:rsidRPr="00CC52E4">
        <w:rPr>
          <w:rFonts w:cs="Arial"/>
        </w:rPr>
        <w:t>Experiment</w:t>
      </w:r>
      <w:r w:rsidRPr="00CC52E4">
        <w:rPr>
          <w:rFonts w:cs="Arial"/>
        </w:rPr>
        <w:t xml:space="preserve"> se </w:t>
      </w:r>
      <w:r w:rsidR="00981096" w:rsidRPr="00CC52E4">
        <w:rPr>
          <w:rFonts w:cs="Arial"/>
        </w:rPr>
        <w:t>hrál</w:t>
      </w:r>
      <w:r w:rsidRPr="00CC52E4">
        <w:rPr>
          <w:rFonts w:cs="Arial"/>
        </w:rPr>
        <w:t xml:space="preserve"> jako hry s nenulovým </w:t>
      </w:r>
      <w:r w:rsidR="001D0C89" w:rsidRPr="00CC52E4">
        <w:rPr>
          <w:rFonts w:cs="Arial"/>
        </w:rPr>
        <w:t>součtem, protože ačkoliv</w:t>
      </w:r>
      <w:r w:rsidRPr="00CC52E4">
        <w:rPr>
          <w:rFonts w:cs="Arial"/>
        </w:rPr>
        <w:t xml:space="preserve"> žebříček odměn je pevně daný, pravidla způsobu výhry dokážou částku odměn změnit</w:t>
      </w:r>
      <w:r w:rsidR="001D0C89" w:rsidRPr="00CC52E4">
        <w:rPr>
          <w:rStyle w:val="Znakapoznpodarou"/>
          <w:rFonts w:cs="Arial"/>
        </w:rPr>
        <w:footnoteReference w:id="5"/>
      </w:r>
      <w:r w:rsidRPr="00CC52E4">
        <w:rPr>
          <w:rFonts w:cs="Arial"/>
        </w:rPr>
        <w:t xml:space="preserve">. </w:t>
      </w:r>
      <w:r w:rsidR="001D0C89" w:rsidRPr="00CC52E4">
        <w:rPr>
          <w:rFonts w:cs="Arial"/>
        </w:rPr>
        <w:t>Pravidla jsou nastavené tak, aby cílem bylo hru vyhrát jako skupina a zároveň jako jednotlivec, pokud si přejí co největší možnou odměnu.</w:t>
      </w:r>
      <w:r w:rsidR="00981096" w:rsidRPr="00CC52E4">
        <w:rPr>
          <w:rFonts w:cs="Arial"/>
        </w:rPr>
        <w:t xml:space="preserve"> Tato inovace v pravidlech vytváří silnější tlak ke kooperaci. Hráči zde nemohou hledět primárně na svůj výsledek, ale musí do této pozice postavit úspěšnost skupiny, protože od ní se bude předně udávat jejich umístění a až pak se bude přikládat důležitost k jejich osobnímu výsledku.</w:t>
      </w:r>
    </w:p>
    <w:p w:rsidR="001B2829" w:rsidRPr="00CC52E4" w:rsidRDefault="00495821" w:rsidP="001D64A1">
      <w:pPr>
        <w:spacing w:after="0" w:line="360" w:lineRule="auto"/>
        <w:ind w:firstLine="709"/>
        <w:rPr>
          <w:rFonts w:cs="Arial"/>
        </w:rPr>
      </w:pPr>
      <w:r w:rsidRPr="00CC52E4">
        <w:rPr>
          <w:rFonts w:cs="Arial"/>
        </w:rPr>
        <w:t xml:space="preserve">Hráči </w:t>
      </w:r>
      <w:r w:rsidR="00DB675C" w:rsidRPr="00CC52E4">
        <w:rPr>
          <w:rFonts w:cs="Arial"/>
        </w:rPr>
        <w:t>neměli</w:t>
      </w:r>
      <w:r w:rsidRPr="00CC52E4">
        <w:rPr>
          <w:rFonts w:cs="Arial"/>
        </w:rPr>
        <w:t xml:space="preserve"> možnost uzavírat vynutitelné dohody, </w:t>
      </w:r>
      <w:r w:rsidR="00DB675C" w:rsidRPr="00CC52E4">
        <w:rPr>
          <w:rFonts w:cs="Arial"/>
        </w:rPr>
        <w:t>nevěděli</w:t>
      </w:r>
      <w:r w:rsidRPr="00CC52E4">
        <w:rPr>
          <w:rFonts w:cs="Arial"/>
        </w:rPr>
        <w:t xml:space="preserve"> přesný počet zúčastněných na celém projektu a své</w:t>
      </w:r>
      <w:r w:rsidR="00DB675C" w:rsidRPr="00CC52E4">
        <w:rPr>
          <w:rFonts w:cs="Arial"/>
        </w:rPr>
        <w:t xml:space="preserve"> tahy prováděli</w:t>
      </w:r>
      <w:r w:rsidRPr="00CC52E4">
        <w:rPr>
          <w:rFonts w:cs="Arial"/>
        </w:rPr>
        <w:t xml:space="preserve"> ve stejné chvíli s ostatními, což jsou podmínky podle, kterých si </w:t>
      </w:r>
      <w:r w:rsidR="00DB675C" w:rsidRPr="00CC52E4">
        <w:rPr>
          <w:rFonts w:cs="Arial"/>
        </w:rPr>
        <w:t>museli</w:t>
      </w:r>
      <w:r w:rsidRPr="00CC52E4">
        <w:rPr>
          <w:rFonts w:cs="Arial"/>
        </w:rPr>
        <w:t xml:space="preserve"> utvářet své </w:t>
      </w:r>
      <w:r w:rsidRPr="00CC52E4">
        <w:rPr>
          <w:rFonts w:cs="Arial"/>
        </w:rPr>
        <w:lastRenderedPageBreak/>
        <w:t>strategie.</w:t>
      </w:r>
      <w:r w:rsidR="00DB675C" w:rsidRPr="00CC52E4">
        <w:rPr>
          <w:rFonts w:cs="Arial"/>
        </w:rPr>
        <w:t xml:space="preserve"> Dohromady prošli</w:t>
      </w:r>
      <w:r w:rsidR="000172DA" w:rsidRPr="00CC52E4">
        <w:rPr>
          <w:rFonts w:cs="Arial"/>
        </w:rPr>
        <w:t xml:space="preserve"> deseti koly. </w:t>
      </w:r>
      <w:r w:rsidR="00DB675C" w:rsidRPr="00CC52E4">
        <w:rPr>
          <w:rFonts w:cs="Arial"/>
        </w:rPr>
        <w:t>Množství kol se vybíralo podle toho, aby se v něm</w:t>
      </w:r>
      <w:r w:rsidR="000172DA" w:rsidRPr="00CC52E4">
        <w:rPr>
          <w:rFonts w:cs="Arial"/>
        </w:rPr>
        <w:t xml:space="preserve"> projevila diverzita výše příspěvků</w:t>
      </w:r>
      <w:r w:rsidR="00E535F8" w:rsidRPr="00CC52E4">
        <w:rPr>
          <w:rFonts w:cs="Arial"/>
        </w:rPr>
        <w:t xml:space="preserve"> investic</w:t>
      </w:r>
      <w:r w:rsidR="000172DA" w:rsidRPr="00CC52E4">
        <w:rPr>
          <w:rFonts w:cs="Arial"/>
        </w:rPr>
        <w:t xml:space="preserve"> v průběhu hry. </w:t>
      </w:r>
      <w:r w:rsidR="001B2829" w:rsidRPr="00CC52E4">
        <w:rPr>
          <w:rFonts w:cs="Arial"/>
        </w:rPr>
        <w:t xml:space="preserve">Hlavní body, na které </w:t>
      </w:r>
      <w:r w:rsidR="00556B5E" w:rsidRPr="00CC52E4">
        <w:rPr>
          <w:rFonts w:cs="Arial"/>
        </w:rPr>
        <w:t>si přejeme</w:t>
      </w:r>
      <w:r w:rsidR="001B2829" w:rsidRPr="00CC52E4">
        <w:rPr>
          <w:rFonts w:cs="Arial"/>
        </w:rPr>
        <w:t xml:space="preserve"> soustředit pozornost, souvisí s</w:t>
      </w:r>
      <w:r w:rsidR="003F276C" w:rsidRPr="00CC52E4">
        <w:rPr>
          <w:rFonts w:cs="Arial"/>
        </w:rPr>
        <w:t> </w:t>
      </w:r>
      <w:r w:rsidR="001B2829" w:rsidRPr="00CC52E4">
        <w:rPr>
          <w:rFonts w:cs="Arial"/>
        </w:rPr>
        <w:t>výsledky</w:t>
      </w:r>
      <w:r w:rsidR="003F276C" w:rsidRPr="00CC52E4">
        <w:rPr>
          <w:rFonts w:cs="Arial"/>
        </w:rPr>
        <w:t xml:space="preserve"> rozdílů</w:t>
      </w:r>
      <w:r w:rsidR="001B2829" w:rsidRPr="00CC52E4">
        <w:rPr>
          <w:rFonts w:cs="Arial"/>
        </w:rPr>
        <w:t xml:space="preserve"> přátel a jednotlivců, zvolených strategií a chování</w:t>
      </w:r>
      <w:r w:rsidR="00F92B4C" w:rsidRPr="00CC52E4">
        <w:rPr>
          <w:rFonts w:cs="Arial"/>
        </w:rPr>
        <w:t>m</w:t>
      </w:r>
      <w:r w:rsidR="001B2829" w:rsidRPr="00CC52E4">
        <w:rPr>
          <w:rFonts w:cs="Arial"/>
        </w:rPr>
        <w:t xml:space="preserve"> v jednotlivých kolech hry.</w:t>
      </w:r>
      <w:r w:rsidR="00F92B4C" w:rsidRPr="00CC52E4">
        <w:rPr>
          <w:rFonts w:cs="Arial"/>
        </w:rPr>
        <w:t xml:space="preserve"> </w:t>
      </w:r>
      <w:r w:rsidR="00161603" w:rsidRPr="00CC52E4">
        <w:rPr>
          <w:rFonts w:cs="Arial"/>
        </w:rPr>
        <w:t>Pomocí těchto témat zjistíme</w:t>
      </w:r>
      <w:r w:rsidR="00291890" w:rsidRPr="00CC52E4">
        <w:rPr>
          <w:rFonts w:cs="Arial"/>
        </w:rPr>
        <w:t>,</w:t>
      </w:r>
      <w:r w:rsidR="00161603" w:rsidRPr="00CC52E4">
        <w:rPr>
          <w:rFonts w:cs="Arial"/>
        </w:rPr>
        <w:t xml:space="preserve"> jaký vliv na hru má silný společenský svazek v podobě přátelství.</w:t>
      </w:r>
    </w:p>
    <w:p w:rsidR="008365D0" w:rsidRPr="00CC52E4" w:rsidRDefault="008365D0" w:rsidP="008365D0">
      <w:pPr>
        <w:pStyle w:val="Nadpis2"/>
        <w:spacing w:after="240"/>
        <w:rPr>
          <w:rFonts w:cs="Arial"/>
          <w:sz w:val="26"/>
        </w:rPr>
      </w:pPr>
      <w:bookmarkStart w:id="14" w:name="_Toc70528730"/>
      <w:r w:rsidRPr="00CC52E4">
        <w:rPr>
          <w:rFonts w:cs="Arial"/>
          <w:sz w:val="26"/>
        </w:rPr>
        <w:t>6.1 Metodologie</w:t>
      </w:r>
      <w:bookmarkEnd w:id="14"/>
    </w:p>
    <w:p w:rsidR="008365D0" w:rsidRPr="00CC52E4" w:rsidRDefault="008365D0" w:rsidP="008365D0">
      <w:pPr>
        <w:pStyle w:val="Textkomente"/>
        <w:spacing w:after="0" w:line="360" w:lineRule="auto"/>
        <w:ind w:firstLine="709"/>
        <w:rPr>
          <w:rFonts w:cs="Arial"/>
          <w:sz w:val="26"/>
          <w:szCs w:val="26"/>
        </w:rPr>
      </w:pPr>
      <w:r w:rsidRPr="00CC52E4">
        <w:rPr>
          <w:rFonts w:cs="Arial"/>
          <w:sz w:val="26"/>
          <w:szCs w:val="26"/>
        </w:rPr>
        <w:t>Pro sběr dat jsme využili empirickou, kvantitativní metodu v podobě experimentu. Ten nám poskytne náhled na efekt manipulování s nezávislými a závislými proměnnými. V sociálních vědách se zkoumají lidé, v našem případě byly pozorované i skupiny (Reichel 2009, s. 131).  Takto obdržená data následně analyzujeme. Testovali jsme hypotézy představené níže v textu. Cílem bude získání objektivního důkazu a odpovědí k našim hypotézám, pro které jsme vytvořili výzkumný projekt. Vytvořená hra pro tento účel sleduje chování jednotlivců v předem vzniklém prostředí s danými pravidly, a zároveň jejich interakci ve skupině.</w:t>
      </w:r>
    </w:p>
    <w:p w:rsidR="008365D0" w:rsidRPr="00CC52E4" w:rsidRDefault="008365D0" w:rsidP="008365D0">
      <w:pPr>
        <w:pStyle w:val="Textkomente"/>
        <w:spacing w:after="0" w:line="360" w:lineRule="auto"/>
        <w:ind w:firstLine="709"/>
        <w:rPr>
          <w:rFonts w:cs="Arial"/>
          <w:sz w:val="26"/>
          <w:szCs w:val="26"/>
        </w:rPr>
      </w:pPr>
      <w:r w:rsidRPr="00CC52E4">
        <w:rPr>
          <w:rFonts w:cs="Arial"/>
          <w:sz w:val="26"/>
          <w:szCs w:val="26"/>
        </w:rPr>
        <w:t xml:space="preserve">Složku, kterou jsme změnili v experimentu veřejného dobra, je omezení účasti na základě specifických kriterií. Kvazi experiment se proto nebude spoléhat na náhodné přiřazování účastníků a subjekty jsme spojili do skupin, které už vlastně byly vytvořené před samotným spuštěním. Také jsme upravili pravidla, aby možnost vyhrát byla i pro celou skupinu a zároveň osobní výhra s ní byla provázaná. </w:t>
      </w:r>
    </w:p>
    <w:p w:rsidR="008365D0" w:rsidRPr="00CC52E4" w:rsidRDefault="008365D0" w:rsidP="008365D0">
      <w:pPr>
        <w:spacing w:after="0" w:line="360" w:lineRule="auto"/>
        <w:ind w:firstLine="709"/>
        <w:rPr>
          <w:rFonts w:cs="Arial"/>
          <w:szCs w:val="26"/>
        </w:rPr>
      </w:pPr>
      <w:r w:rsidRPr="00CC52E4">
        <w:rPr>
          <w:rFonts w:cs="Arial"/>
          <w:szCs w:val="26"/>
        </w:rPr>
        <w:t xml:space="preserve">Jelikož se hra bude moc hrát jen doma zúčastněných, experiment in vico (odehrávat se v přirozeném prostředí účastníků) bude podléhat různým vlivům z okolí, které nebudeme mít možnost zaznamenat, ale zároveň je výhoda ve využití domácké půdy hráčů k zjištění, jak se chovají mimo laboratorní podmínky ve svém přirozeném prostředí. Pro </w:t>
      </w:r>
      <w:r w:rsidRPr="00CC52E4">
        <w:rPr>
          <w:rFonts w:cs="Arial"/>
          <w:szCs w:val="26"/>
        </w:rPr>
        <w:lastRenderedPageBreak/>
        <w:t>možnost porovnání našich sesbíraných dat musíme vytvořit kontrolní skupinu, ta se od experimentální bude lišit pouze v nenavázaných vztazích a jejich částečnou anonymitou. Kontrolní skupina má zároveň za úkol poskytnout určitý stupeň validity našich výsledků (Reichel 2009, s. 131-133).</w:t>
      </w:r>
    </w:p>
    <w:p w:rsidR="008365D0" w:rsidRPr="00CC52E4" w:rsidRDefault="008365D0" w:rsidP="008365D0">
      <w:pPr>
        <w:spacing w:after="0" w:line="360" w:lineRule="auto"/>
        <w:ind w:firstLine="709"/>
        <w:rPr>
          <w:rFonts w:cs="Arial"/>
          <w:szCs w:val="26"/>
        </w:rPr>
      </w:pPr>
      <w:r w:rsidRPr="00CC52E4">
        <w:rPr>
          <w:rFonts w:cs="Arial"/>
          <w:szCs w:val="26"/>
        </w:rPr>
        <w:t xml:space="preserve">Celý průběh experimentu </w:t>
      </w:r>
      <w:r w:rsidR="00DD3987" w:rsidRPr="00CC52E4">
        <w:rPr>
          <w:rFonts w:cs="Arial"/>
          <w:szCs w:val="26"/>
        </w:rPr>
        <w:t>je</w:t>
      </w:r>
      <w:r w:rsidRPr="00CC52E4">
        <w:rPr>
          <w:rFonts w:cs="Arial"/>
          <w:szCs w:val="26"/>
        </w:rPr>
        <w:t xml:space="preserve"> zaznamen</w:t>
      </w:r>
      <w:r w:rsidR="00DD3987" w:rsidRPr="00CC52E4">
        <w:rPr>
          <w:rFonts w:cs="Arial"/>
          <w:szCs w:val="26"/>
        </w:rPr>
        <w:t>aný</w:t>
      </w:r>
      <w:r w:rsidRPr="00CC52E4">
        <w:rPr>
          <w:rFonts w:cs="Arial"/>
          <w:szCs w:val="26"/>
        </w:rPr>
        <w:t xml:space="preserve"> v elektronické podobě. Hráči jsi, n</w:t>
      </w:r>
      <w:r w:rsidR="00DD3987" w:rsidRPr="00CC52E4">
        <w:rPr>
          <w:rFonts w:cs="Arial"/>
          <w:szCs w:val="26"/>
        </w:rPr>
        <w:t>apříklad u svých počítačů sedli</w:t>
      </w:r>
      <w:r w:rsidRPr="00CC52E4">
        <w:rPr>
          <w:rFonts w:cs="Arial"/>
          <w:szCs w:val="26"/>
        </w:rPr>
        <w:t>, přeč</w:t>
      </w:r>
      <w:r w:rsidR="00DD3987" w:rsidRPr="00CC52E4">
        <w:rPr>
          <w:rFonts w:cs="Arial"/>
          <w:szCs w:val="26"/>
        </w:rPr>
        <w:t>etli si pravidla hry a spustili</w:t>
      </w:r>
      <w:r w:rsidRPr="00CC52E4">
        <w:rPr>
          <w:rFonts w:cs="Arial"/>
          <w:szCs w:val="26"/>
        </w:rPr>
        <w:t xml:space="preserve"> si aplikaci s přístupem do virtuálního prostředí přes link, který </w:t>
      </w:r>
      <w:r w:rsidR="00DD3987" w:rsidRPr="00CC52E4">
        <w:rPr>
          <w:rFonts w:cs="Arial"/>
          <w:szCs w:val="26"/>
        </w:rPr>
        <w:t xml:space="preserve">měli </w:t>
      </w:r>
      <w:r w:rsidRPr="00CC52E4">
        <w:rPr>
          <w:rFonts w:cs="Arial"/>
          <w:szCs w:val="26"/>
        </w:rPr>
        <w:t xml:space="preserve">k dispozici na místech propagace. Nevýhody, které plynnou z použití domácího připojení, jsou neumožnění účasti skupiny lidí bez přístupu k internetu, či dokonce vhodné elektronice a lidem, kteří nejsou schopni takové elektroniky ovládat. </w:t>
      </w:r>
    </w:p>
    <w:p w:rsidR="008365D0" w:rsidRPr="00CC52E4" w:rsidRDefault="008365D0" w:rsidP="008365D0">
      <w:pPr>
        <w:spacing w:after="0" w:line="360" w:lineRule="auto"/>
        <w:ind w:firstLine="709"/>
        <w:rPr>
          <w:rFonts w:cs="Arial"/>
          <w:szCs w:val="26"/>
        </w:rPr>
      </w:pPr>
      <w:r w:rsidRPr="00CC52E4">
        <w:rPr>
          <w:rFonts w:cs="Arial"/>
          <w:szCs w:val="26"/>
        </w:rPr>
        <w:t>Hra je po přečtení pravidel vyz</w:t>
      </w:r>
      <w:r w:rsidR="00DD3987" w:rsidRPr="00CC52E4">
        <w:rPr>
          <w:rFonts w:cs="Arial"/>
          <w:szCs w:val="26"/>
        </w:rPr>
        <w:t>koušela</w:t>
      </w:r>
      <w:r w:rsidRPr="00CC52E4">
        <w:rPr>
          <w:rFonts w:cs="Arial"/>
          <w:szCs w:val="26"/>
        </w:rPr>
        <w:t>, zda jim všichni porozuměli. Pokud neodpov</w:t>
      </w:r>
      <w:r w:rsidR="00DD3987" w:rsidRPr="00CC52E4">
        <w:rPr>
          <w:rFonts w:cs="Arial"/>
          <w:szCs w:val="26"/>
        </w:rPr>
        <w:t>ěděli</w:t>
      </w:r>
      <w:r w:rsidRPr="00CC52E4">
        <w:rPr>
          <w:rFonts w:cs="Arial"/>
          <w:szCs w:val="26"/>
        </w:rPr>
        <w:t xml:space="preserve"> správně na předem připravené otázky, ne</w:t>
      </w:r>
      <w:r w:rsidR="00DD3987" w:rsidRPr="00CC52E4">
        <w:rPr>
          <w:rFonts w:cs="Arial"/>
          <w:szCs w:val="26"/>
        </w:rPr>
        <w:t>mohli</w:t>
      </w:r>
      <w:r w:rsidRPr="00CC52E4">
        <w:rPr>
          <w:rFonts w:cs="Arial"/>
          <w:szCs w:val="26"/>
        </w:rPr>
        <w:t xml:space="preserve"> postoupit v experimentu dál</w:t>
      </w:r>
      <w:r w:rsidR="00DD3987" w:rsidRPr="00CC52E4">
        <w:rPr>
          <w:rFonts w:cs="Arial"/>
          <w:szCs w:val="26"/>
        </w:rPr>
        <w:t>e. Následně se účastníkům zobrazil</w:t>
      </w:r>
      <w:r w:rsidRPr="00CC52E4">
        <w:rPr>
          <w:rFonts w:cs="Arial"/>
          <w:szCs w:val="26"/>
        </w:rPr>
        <w:t xml:space="preserve"> připravený dotazník</w:t>
      </w:r>
      <w:r w:rsidRPr="00CC52E4">
        <w:rPr>
          <w:rStyle w:val="Znakapoznpodarou"/>
          <w:rFonts w:cs="Arial"/>
          <w:szCs w:val="26"/>
        </w:rPr>
        <w:footnoteReference w:id="6"/>
      </w:r>
      <w:r w:rsidRPr="00CC52E4">
        <w:rPr>
          <w:rFonts w:cs="Arial"/>
          <w:szCs w:val="26"/>
        </w:rPr>
        <w:t xml:space="preserve"> s otázkami zkoumající blízkost skupiny a ochotu hráče spolupracovat. Po dokončení experimentu se </w:t>
      </w:r>
      <w:r w:rsidR="00DD3987" w:rsidRPr="00CC52E4">
        <w:rPr>
          <w:rFonts w:cs="Arial"/>
          <w:szCs w:val="26"/>
        </w:rPr>
        <w:t>objevily</w:t>
      </w:r>
      <w:r w:rsidRPr="00CC52E4">
        <w:rPr>
          <w:rFonts w:cs="Arial"/>
          <w:szCs w:val="26"/>
        </w:rPr>
        <w:t xml:space="preserve"> ještě </w:t>
      </w:r>
      <w:r w:rsidR="00DD3987" w:rsidRPr="00CC52E4">
        <w:rPr>
          <w:rFonts w:cs="Arial"/>
          <w:szCs w:val="26"/>
        </w:rPr>
        <w:t>dvě podobné otázky</w:t>
      </w:r>
      <w:r w:rsidRPr="00CC52E4">
        <w:rPr>
          <w:rFonts w:cs="Arial"/>
          <w:szCs w:val="26"/>
        </w:rPr>
        <w:t xml:space="preserve"> o komunikaci se spoluhráči během hry pro objasnění, zda skupina přátel navázala spojení, zatímco hrála hru či ne</w:t>
      </w:r>
      <w:r w:rsidR="00DD3987" w:rsidRPr="00CC52E4">
        <w:rPr>
          <w:rFonts w:cs="Arial"/>
          <w:szCs w:val="26"/>
        </w:rPr>
        <w:t xml:space="preserve"> a jestli si předem vytvořili strategii</w:t>
      </w:r>
      <w:r w:rsidRPr="00CC52E4">
        <w:rPr>
          <w:rFonts w:cs="Arial"/>
          <w:szCs w:val="26"/>
        </w:rPr>
        <w:t xml:space="preserve">. </w:t>
      </w:r>
    </w:p>
    <w:p w:rsidR="008365D0" w:rsidRPr="00CC52E4" w:rsidRDefault="00240A38" w:rsidP="00240A38">
      <w:pPr>
        <w:pStyle w:val="Nadpis3"/>
        <w:spacing w:after="240" w:line="360" w:lineRule="auto"/>
        <w:rPr>
          <w:rFonts w:cs="Arial"/>
        </w:rPr>
      </w:pPr>
      <w:bookmarkStart w:id="15" w:name="_Toc70528731"/>
      <w:r w:rsidRPr="00CC52E4">
        <w:rPr>
          <w:rFonts w:cs="Arial"/>
        </w:rPr>
        <w:t xml:space="preserve">6.1.1 </w:t>
      </w:r>
      <w:r w:rsidR="008365D0" w:rsidRPr="00CC52E4">
        <w:rPr>
          <w:rFonts w:cs="Arial"/>
        </w:rPr>
        <w:t>Pravidla hry</w:t>
      </w:r>
      <w:bookmarkEnd w:id="15"/>
      <w:r w:rsidR="008365D0" w:rsidRPr="00CC52E4">
        <w:rPr>
          <w:rFonts w:cs="Arial"/>
        </w:rPr>
        <w:tab/>
      </w:r>
    </w:p>
    <w:p w:rsidR="008365D0" w:rsidRPr="00CC52E4" w:rsidRDefault="008365D0" w:rsidP="008365D0">
      <w:pPr>
        <w:spacing w:after="0" w:line="360" w:lineRule="auto"/>
        <w:ind w:firstLine="709"/>
        <w:rPr>
          <w:rFonts w:cs="Arial"/>
          <w:szCs w:val="26"/>
        </w:rPr>
      </w:pPr>
      <w:r w:rsidRPr="00CC52E4">
        <w:rPr>
          <w:rFonts w:cs="Arial"/>
          <w:szCs w:val="26"/>
        </w:rPr>
        <w:t>Skupiny se ve hře tvoří po čtyřech. Z jiných výzkumů víme, že počet hráčů na hru nemá velký vliv, pokud se někdo nepokusí udělat objemnou skupinu nad padesát lidí, zde bychom některé změny už pozorovali. V našem případě si však s tak velkým počtem hráčů nemůžeme hrát. Zkoumáme specifickou skupinu, u níž se špatně hledají zájemci</w:t>
      </w:r>
      <w:r w:rsidR="00AE4398" w:rsidRPr="00CC52E4">
        <w:rPr>
          <w:rFonts w:cs="Arial"/>
          <w:szCs w:val="26"/>
        </w:rPr>
        <w:t xml:space="preserve"> </w:t>
      </w:r>
      <w:r w:rsidRPr="00CC52E4">
        <w:rPr>
          <w:rFonts w:cs="Arial"/>
          <w:szCs w:val="26"/>
        </w:rPr>
        <w:t xml:space="preserve"> a bylo by složité je shromažďovat.</w:t>
      </w:r>
    </w:p>
    <w:p w:rsidR="008365D0" w:rsidRPr="00CC52E4" w:rsidRDefault="008365D0" w:rsidP="008365D0">
      <w:pPr>
        <w:spacing w:after="0" w:line="360" w:lineRule="auto"/>
        <w:ind w:firstLine="709"/>
        <w:rPr>
          <w:rFonts w:cs="Arial"/>
          <w:szCs w:val="26"/>
        </w:rPr>
      </w:pPr>
      <w:r w:rsidRPr="00CC52E4">
        <w:rPr>
          <w:rFonts w:cs="Arial"/>
          <w:szCs w:val="26"/>
        </w:rPr>
        <w:lastRenderedPageBreak/>
        <w:t xml:space="preserve"> Hra se hraje po dobu deseti kol. Každé kolo hráč obdrží 20 mincí, které bude moc investovat anebo si je nechat. Investovat se dají do společného účtu skupiny, kde se konečná částka investovaných mincí, vynásobí dvěma a spravedlivě přerozdělí mezi všechny hráče. Mince, které si ponechali a investovali, se uloží do konečného zisku na konci kola. Konečný zisk se bude porovnávat se zisky ostatních hráčů. Aby hráč vyhrál, musí jeho skupina dohromady nasbírat nejvíce mincí. Pravidlo podporuje skupinovou spolupráci k vyšším investicím. Jeho znění pracuje s představou souboje a konkurence s ostatními skupinami a podporuje skupinovou identifikaci. Pokud se najde více rovnajících se zisků, tak to znamená, že se skupiny umístily na stejném místě a odměnu získá jeden hráč s největším individuálním ziskem z jakékoliv skupiny. Modelový příklad: skupina A získala dohromady 380 mincí, se svým výsledkem mají členové nárok na finanční odměnu z 5. -8. místa. Skupina Z má také 380 mincí, a proto se místa 5. -12. rozdělí mezi členy A a Z na základě individuálních výsledků. Pokud by se stalo, že všichni hráči budou mít stejný počet mincí, peníze z postů, které by zaplnili, se sečtou a vydělí počtem hráčů, konečná částka se pak pošle účastníkům na účet. Pravidlo se stálým žebříčkem odměn byly přidány spíše z pragmatického hlediska, kdy bychom nezvládli na naše náklady všechny vyplatit.</w:t>
      </w:r>
    </w:p>
    <w:p w:rsidR="00735AF6" w:rsidRPr="00CC52E4" w:rsidRDefault="00240A38" w:rsidP="000B0360">
      <w:pPr>
        <w:pStyle w:val="Nadpis3"/>
        <w:tabs>
          <w:tab w:val="center" w:pos="4251"/>
        </w:tabs>
        <w:spacing w:after="240"/>
        <w:rPr>
          <w:rFonts w:cs="Arial"/>
        </w:rPr>
      </w:pPr>
      <w:bookmarkStart w:id="16" w:name="_Toc70528732"/>
      <w:r w:rsidRPr="00CC52E4">
        <w:rPr>
          <w:rFonts w:cs="Arial"/>
        </w:rPr>
        <w:t>6.1.2</w:t>
      </w:r>
      <w:r w:rsidR="00735AF6" w:rsidRPr="00CC52E4">
        <w:rPr>
          <w:rFonts w:cs="Arial"/>
        </w:rPr>
        <w:t xml:space="preserve"> Vzorek uchazečů</w:t>
      </w:r>
      <w:bookmarkEnd w:id="16"/>
      <w:r w:rsidR="000B0360" w:rsidRPr="00CC52E4">
        <w:rPr>
          <w:rFonts w:cs="Arial"/>
        </w:rPr>
        <w:tab/>
      </w:r>
    </w:p>
    <w:p w:rsidR="00B06847" w:rsidRPr="00CC52E4" w:rsidRDefault="00735AF6" w:rsidP="00291890">
      <w:pPr>
        <w:spacing w:after="0" w:line="360" w:lineRule="auto"/>
        <w:ind w:firstLine="709"/>
        <w:rPr>
          <w:rFonts w:cs="Arial"/>
        </w:rPr>
      </w:pPr>
      <w:r w:rsidRPr="00CC52E4">
        <w:rPr>
          <w:rFonts w:cs="Arial"/>
        </w:rPr>
        <w:t>Výběr vzorku z populace výrazně ovlivňuje reprezentaci projektu, nejlepší možnou kategorii, kterou jsme schopni použít pro výzkum je výběr účelový nebo dobrovolný (Reichel 2009, s. 133).</w:t>
      </w:r>
      <w:r w:rsidR="00A14002" w:rsidRPr="00CC52E4">
        <w:rPr>
          <w:rFonts w:cs="Arial"/>
        </w:rPr>
        <w:t xml:space="preserve"> Uchazeči se budou moct do hry přihlásit skrze</w:t>
      </w:r>
      <w:r w:rsidR="001D7B89" w:rsidRPr="00CC52E4">
        <w:rPr>
          <w:rFonts w:cs="Arial"/>
        </w:rPr>
        <w:t xml:space="preserve"> sdílenou událost na Facebookových stránkách Laboratoře experimentální sociologie i osobním účtu organizátorky</w:t>
      </w:r>
      <w:r w:rsidR="00C16B3A" w:rsidRPr="00CC52E4">
        <w:rPr>
          <w:rFonts w:cs="Arial"/>
        </w:rPr>
        <w:t>, také jsme podali inzerát na internetových stránkách nabízející brigády</w:t>
      </w:r>
      <w:r w:rsidR="001D7B89" w:rsidRPr="00CC52E4">
        <w:rPr>
          <w:rFonts w:cs="Arial"/>
        </w:rPr>
        <w:t xml:space="preserve">. </w:t>
      </w:r>
      <w:r w:rsidR="00107C53" w:rsidRPr="00CC52E4">
        <w:rPr>
          <w:rFonts w:cs="Arial"/>
        </w:rPr>
        <w:t xml:space="preserve">Pro shánění dobrovolníků z řad přátel jsme použili </w:t>
      </w:r>
      <w:r w:rsidR="00C16B3A" w:rsidRPr="00CC52E4">
        <w:rPr>
          <w:rFonts w:cs="Arial"/>
        </w:rPr>
        <w:lastRenderedPageBreak/>
        <w:t xml:space="preserve">navíc </w:t>
      </w:r>
      <w:r w:rsidR="00107C53" w:rsidRPr="00CC52E4">
        <w:rPr>
          <w:rFonts w:cs="Arial"/>
        </w:rPr>
        <w:t>metodu sněhové kole. Jelikož je tato skupina velice konkrétní v oblasti jedinečnosti</w:t>
      </w:r>
      <w:r w:rsidR="001D7B89" w:rsidRPr="00CC52E4">
        <w:rPr>
          <w:rFonts w:cs="Arial"/>
        </w:rPr>
        <w:t xml:space="preserve"> vztahu</w:t>
      </w:r>
      <w:r w:rsidR="00107C53" w:rsidRPr="00CC52E4">
        <w:rPr>
          <w:rFonts w:cs="Arial"/>
        </w:rPr>
        <w:t xml:space="preserve"> jejich členů a samotného útvaru</w:t>
      </w:r>
      <w:r w:rsidR="008623A0" w:rsidRPr="00CC52E4">
        <w:rPr>
          <w:rFonts w:cs="Arial"/>
        </w:rPr>
        <w:t xml:space="preserve"> (liší se například od skupin rybářů, učitelů, atd…)</w:t>
      </w:r>
      <w:r w:rsidR="00107C53" w:rsidRPr="00CC52E4">
        <w:rPr>
          <w:rFonts w:cs="Arial"/>
        </w:rPr>
        <w:t>, použili jsme více metod k jejich získání (sněhová koule</w:t>
      </w:r>
      <w:r w:rsidR="00C16B3A" w:rsidRPr="00CC52E4">
        <w:rPr>
          <w:rFonts w:cs="Arial"/>
        </w:rPr>
        <w:t>, inzerát</w:t>
      </w:r>
      <w:r w:rsidR="00107C53" w:rsidRPr="00CC52E4">
        <w:rPr>
          <w:rFonts w:cs="Arial"/>
        </w:rPr>
        <w:t xml:space="preserve"> a nábor přes </w:t>
      </w:r>
      <w:r w:rsidR="00380097" w:rsidRPr="00CC52E4">
        <w:rPr>
          <w:rFonts w:cs="Arial"/>
        </w:rPr>
        <w:t>událost</w:t>
      </w:r>
      <w:r w:rsidR="00107C53" w:rsidRPr="00CC52E4">
        <w:rPr>
          <w:rFonts w:cs="Arial"/>
        </w:rPr>
        <w:t>).</w:t>
      </w:r>
      <w:r w:rsidR="00BC6D70" w:rsidRPr="00CC52E4">
        <w:rPr>
          <w:rFonts w:cs="Arial"/>
        </w:rPr>
        <w:t xml:space="preserve"> Nabídku na zúčastnění </w:t>
      </w:r>
      <w:r w:rsidR="00543A57" w:rsidRPr="00CC52E4">
        <w:rPr>
          <w:rFonts w:cs="Arial"/>
        </w:rPr>
        <w:t xml:space="preserve">se </w:t>
      </w:r>
      <w:r w:rsidR="00BC6D70" w:rsidRPr="00CC52E4">
        <w:rPr>
          <w:rFonts w:cs="Arial"/>
        </w:rPr>
        <w:t>v experimentu jsme umístili</w:t>
      </w:r>
      <w:r w:rsidR="00380097" w:rsidRPr="00CC52E4">
        <w:rPr>
          <w:rFonts w:cs="Arial"/>
        </w:rPr>
        <w:t xml:space="preserve"> také</w:t>
      </w:r>
      <w:r w:rsidR="00BC6D70" w:rsidRPr="00CC52E4">
        <w:rPr>
          <w:rFonts w:cs="Arial"/>
        </w:rPr>
        <w:t xml:space="preserve"> do tříd na Západočeské univerzitě v Plzni. </w:t>
      </w:r>
      <w:r w:rsidR="00543A57" w:rsidRPr="00CC52E4">
        <w:rPr>
          <w:rFonts w:cs="Arial"/>
        </w:rPr>
        <w:t>Konkrétně do oboru sociologie, mezinárodních vztahů, práv a do pedagogické fakulty.</w:t>
      </w:r>
      <w:r w:rsidR="000D53FF" w:rsidRPr="00CC52E4">
        <w:rPr>
          <w:rFonts w:cs="Arial"/>
        </w:rPr>
        <w:t xml:space="preserve"> </w:t>
      </w:r>
    </w:p>
    <w:p w:rsidR="00240A38" w:rsidRPr="00CC52E4" w:rsidRDefault="00240A38" w:rsidP="00240A38">
      <w:pPr>
        <w:pStyle w:val="Nadpis2"/>
        <w:spacing w:after="240"/>
        <w:rPr>
          <w:rFonts w:cs="Arial"/>
        </w:rPr>
      </w:pPr>
      <w:bookmarkStart w:id="17" w:name="_Toc70528733"/>
      <w:r w:rsidRPr="00CC52E4">
        <w:rPr>
          <w:rFonts w:cs="Arial"/>
        </w:rPr>
        <w:t>6.2 Hypotézy</w:t>
      </w:r>
      <w:bookmarkEnd w:id="17"/>
    </w:p>
    <w:p w:rsidR="00240A38" w:rsidRPr="00CC52E4" w:rsidRDefault="00240A38" w:rsidP="00240A38">
      <w:pPr>
        <w:spacing w:after="0" w:line="360" w:lineRule="auto"/>
        <w:ind w:firstLine="709"/>
        <w:rPr>
          <w:rFonts w:cs="Arial"/>
        </w:rPr>
      </w:pPr>
      <w:r w:rsidRPr="00CC52E4">
        <w:rPr>
          <w:rFonts w:cs="Arial"/>
        </w:rPr>
        <w:t>Hypotézy jsou založené na základě teorie rozepsaná v první části textu. Následující hypotézy znějí:</w:t>
      </w:r>
    </w:p>
    <w:p w:rsidR="00240A38" w:rsidRPr="00CC52E4" w:rsidRDefault="00240A38" w:rsidP="00240A38">
      <w:pPr>
        <w:spacing w:after="0" w:line="360" w:lineRule="auto"/>
        <w:ind w:firstLine="709"/>
        <w:rPr>
          <w:rFonts w:cs="Arial"/>
          <w:b/>
        </w:rPr>
      </w:pPr>
      <w:r w:rsidRPr="00CC52E4">
        <w:rPr>
          <w:rFonts w:cs="Arial"/>
          <w:b/>
        </w:rPr>
        <w:t>H1: Skupiny, které během hry navázali spojení, budou mít celkovou úroveň spolupráce vyšší než ostatní.</w:t>
      </w:r>
    </w:p>
    <w:p w:rsidR="00240A38" w:rsidRPr="00CC52E4" w:rsidRDefault="00240A38" w:rsidP="00240A38">
      <w:pPr>
        <w:spacing w:after="0" w:line="360" w:lineRule="auto"/>
        <w:ind w:firstLine="709"/>
        <w:rPr>
          <w:rFonts w:cs="Arial"/>
        </w:rPr>
      </w:pPr>
      <w:r w:rsidRPr="00CC52E4">
        <w:rPr>
          <w:rFonts w:cs="Arial"/>
        </w:rPr>
        <w:t>Pokud nám účastnící odpoví, že se spojili se svými přáteli a komunikovali, zatímco hráli naši hru, můžeme předpokládat, že se jejich konverzace týkala o průběhu hry a voleb strategií. Tím se zvýší jejich koordinace a přátelé použitím dohody zajistí ve své skupině lepší spolupráci. Dohoda bude mít vliv, i přestože není vynutitelná a následně vzroste i jejich spolupráce.</w:t>
      </w:r>
    </w:p>
    <w:p w:rsidR="00240A38" w:rsidRPr="00CC52E4" w:rsidRDefault="00240A38" w:rsidP="00240A38">
      <w:pPr>
        <w:spacing w:after="0" w:line="360" w:lineRule="auto"/>
        <w:ind w:firstLine="709"/>
        <w:rPr>
          <w:rFonts w:cs="Arial"/>
          <w:b/>
        </w:rPr>
      </w:pPr>
      <w:r w:rsidRPr="00CC52E4">
        <w:rPr>
          <w:rFonts w:cs="Arial"/>
          <w:b/>
        </w:rPr>
        <w:t>H2: V posledním kole hry se výše investic do společného účtu hráčů v každé skupině sníží.</w:t>
      </w:r>
    </w:p>
    <w:p w:rsidR="00626761" w:rsidRPr="00CC52E4" w:rsidRDefault="00240A38" w:rsidP="00240A38">
      <w:pPr>
        <w:spacing w:after="0" w:line="360" w:lineRule="auto"/>
        <w:ind w:firstLine="709"/>
        <w:rPr>
          <w:rFonts w:cs="Arial"/>
        </w:rPr>
      </w:pPr>
      <w:r w:rsidRPr="00CC52E4">
        <w:rPr>
          <w:rFonts w:cs="Arial"/>
        </w:rPr>
        <w:t xml:space="preserve">I přestože by se mohla objevit situace, kdy budou hráči vnímat poslední kolo, jako jakékoliv jiné co doposud zažili, předpokládám, že v posledním kole bude převládat racionalita všechny své spoluhráče podvést a myslet na svůj užitek a tím vzroste míra jednání černého pasažerství. </w:t>
      </w:r>
    </w:p>
    <w:p w:rsidR="00240A38" w:rsidRPr="00CC52E4" w:rsidRDefault="00240A38" w:rsidP="00240A38">
      <w:pPr>
        <w:spacing w:after="0" w:line="360" w:lineRule="auto"/>
        <w:ind w:firstLine="709"/>
        <w:rPr>
          <w:rFonts w:cs="Arial"/>
        </w:rPr>
      </w:pPr>
      <w:r w:rsidRPr="00CC52E4">
        <w:rPr>
          <w:rFonts w:cs="Arial"/>
        </w:rPr>
        <w:t>Situace kdyby se tak nedělo, je když se hráči rozhodnou řídit Nashovou rovnováhou, kterou můžeme označit</w:t>
      </w:r>
      <w:r w:rsidR="00626761" w:rsidRPr="00CC52E4">
        <w:rPr>
          <w:rFonts w:cs="Arial"/>
        </w:rPr>
        <w:t xml:space="preserve"> za</w:t>
      </w:r>
      <w:r w:rsidRPr="00CC52E4">
        <w:rPr>
          <w:rFonts w:cs="Arial"/>
        </w:rPr>
        <w:t xml:space="preserve"> racionální přístup, ale v praxi se neobjevuje v takové míře, jakou teorie naznačuje.</w:t>
      </w:r>
    </w:p>
    <w:p w:rsidR="00240A38" w:rsidRPr="00CC52E4" w:rsidRDefault="00240A38" w:rsidP="00240A38">
      <w:pPr>
        <w:spacing w:after="0" w:line="360" w:lineRule="auto"/>
        <w:ind w:firstLine="709"/>
        <w:rPr>
          <w:rFonts w:cs="Arial"/>
        </w:rPr>
      </w:pPr>
      <w:r w:rsidRPr="00CC52E4">
        <w:rPr>
          <w:rFonts w:cs="Arial"/>
        </w:rPr>
        <w:lastRenderedPageBreak/>
        <w:t>Cílem racionálního chování by mělo být získání od skupiny co největší podpory a následně je zradit, aby se hráč umístil sám na co nejlepším místě nebo stoprocentní spolupráce každého z členů skupiny. Dokonalá spolupráce zajistí účastníkům výhru, nezávisle</w:t>
      </w:r>
      <w:r w:rsidR="00626761" w:rsidRPr="00CC52E4">
        <w:rPr>
          <w:rFonts w:cs="Arial"/>
        </w:rPr>
        <w:t xml:space="preserve"> na strategiích jiných skupin, j</w:t>
      </w:r>
      <w:r w:rsidRPr="00CC52E4">
        <w:rPr>
          <w:rFonts w:cs="Arial"/>
        </w:rPr>
        <w:t xml:space="preserve">e to tedy naše hledaná Nashova rovnováha. </w:t>
      </w:r>
    </w:p>
    <w:p w:rsidR="00240A38" w:rsidRPr="00CC52E4" w:rsidRDefault="00240A38" w:rsidP="00240A38">
      <w:pPr>
        <w:spacing w:after="0" w:line="360" w:lineRule="auto"/>
        <w:ind w:firstLine="709"/>
        <w:rPr>
          <w:rFonts w:cs="Arial"/>
        </w:rPr>
      </w:pPr>
      <w:r w:rsidRPr="00CC52E4">
        <w:rPr>
          <w:rFonts w:cs="Arial"/>
        </w:rPr>
        <w:t>Další důvod proč by se tak nestalo, je chvíle, kdy si je hráč po hře dobře vědom, že bude následky svého rozhodnutí na konci ještě řešit, a kdy by mu tím spíše vznikly problémy než užitek. Jak víme užitek má mnoho podob a jedna z nich může být udržení si dobrého přátelství, který by byl vyšší, než je hodnota peněžní.</w:t>
      </w:r>
    </w:p>
    <w:p w:rsidR="00240A38" w:rsidRPr="00CC52E4" w:rsidRDefault="00240A38" w:rsidP="00240A38">
      <w:pPr>
        <w:spacing w:after="0" w:line="360" w:lineRule="auto"/>
        <w:ind w:firstLine="709"/>
        <w:rPr>
          <w:rFonts w:cs="Arial"/>
          <w:b/>
        </w:rPr>
      </w:pPr>
      <w:r w:rsidRPr="00CC52E4">
        <w:rPr>
          <w:rFonts w:cs="Arial"/>
          <w:b/>
        </w:rPr>
        <w:t xml:space="preserve">H3: Čím bližší si budou hráči ve skupině, tím více budou kooperovat. </w:t>
      </w:r>
    </w:p>
    <w:p w:rsidR="00240A38" w:rsidRPr="00CC52E4" w:rsidRDefault="00240A38" w:rsidP="00240A38">
      <w:pPr>
        <w:spacing w:after="0" w:line="360" w:lineRule="auto"/>
        <w:ind w:firstLine="709"/>
        <w:rPr>
          <w:rFonts w:cs="Arial"/>
        </w:rPr>
      </w:pPr>
      <w:r w:rsidRPr="00CC52E4">
        <w:rPr>
          <w:rFonts w:cs="Arial"/>
        </w:rPr>
        <w:t>Neboli ve skupině kamarádů se černé pasažérství bude vyskytovat méně. Hypotézu také podporuje fakt, že identifikace se skupinou dokáže hráče ovlivnit určitým směrem. S větší sílou identifikace a pozitivnímu pohledu na toto pouto bude vzkvétat kooperativní chování. Víme, že identifikace neznamená silné pouto se skupinou a tyto termíny jsou odlišné. Ale pojem přátelství zaručuje jak identifikaci se skupinou tak i silné pouto či pojítko s jeho členy.</w:t>
      </w:r>
    </w:p>
    <w:p w:rsidR="00240A38" w:rsidRPr="00CC52E4" w:rsidRDefault="00240A38" w:rsidP="00240A38">
      <w:pPr>
        <w:spacing w:after="0" w:line="360" w:lineRule="auto"/>
        <w:ind w:firstLine="709"/>
        <w:rPr>
          <w:rFonts w:cs="Arial"/>
        </w:rPr>
      </w:pPr>
      <w:r w:rsidRPr="00CC52E4">
        <w:rPr>
          <w:rFonts w:cs="Arial"/>
        </w:rPr>
        <w:t>Jelikož je hra nastavená s tématikou veřejného dobra, můžeme jako za jednu významnou strategii</w:t>
      </w:r>
      <w:r w:rsidR="00E33068" w:rsidRPr="00CC52E4">
        <w:rPr>
          <w:rFonts w:cs="Arial"/>
        </w:rPr>
        <w:t>, které by hypotézu mohla ovlivňovat,</w:t>
      </w:r>
      <w:r w:rsidRPr="00CC52E4">
        <w:rPr>
          <w:rFonts w:cs="Arial"/>
        </w:rPr>
        <w:t xml:space="preserve"> považovat i dosáhnutí cíle podpořit kolektivní dobro. Tato strategie představuje spolupráci všech členů se společným cílem, kteří dostanou za své jednání „dobro“ při nízkých nákladech. </w:t>
      </w:r>
    </w:p>
    <w:p w:rsidR="00240A38" w:rsidRPr="00CC52E4" w:rsidRDefault="00240A38" w:rsidP="00240A38">
      <w:pPr>
        <w:spacing w:after="0" w:line="360" w:lineRule="auto"/>
        <w:ind w:firstLine="709"/>
        <w:rPr>
          <w:rFonts w:cs="Arial"/>
          <w:i/>
        </w:rPr>
      </w:pPr>
      <w:r w:rsidRPr="00CC52E4">
        <w:rPr>
          <w:rFonts w:cs="Arial"/>
        </w:rPr>
        <w:t>Vytvořené skupiny v naší hře mají dovolený pouze nízký počet účastníků (čtyři). Při takovém malém počtu vzrůstá ochota obětovat se, ale i tlak k tomuto činu, pokud si nevybrali jít cestou černého pasažerství. Když si hráč vybere být černým pasažérem, je třeba počítat s tím, že ostatní se kvůli jeho chování budou chtít pomstít.</w:t>
      </w:r>
      <w:r w:rsidR="00DE10EF" w:rsidRPr="00CC52E4">
        <w:rPr>
          <w:rFonts w:cs="Arial"/>
        </w:rPr>
        <w:t xml:space="preserve"> Takže by ze strachu z </w:t>
      </w:r>
      <w:r w:rsidR="00DE10EF" w:rsidRPr="00CC52E4">
        <w:rPr>
          <w:rFonts w:cs="Arial"/>
        </w:rPr>
        <w:lastRenderedPageBreak/>
        <w:t>pomsty</w:t>
      </w:r>
      <w:r w:rsidRPr="00CC52E4">
        <w:rPr>
          <w:rFonts w:cs="Arial"/>
        </w:rPr>
        <w:t xml:space="preserve"> </w:t>
      </w:r>
      <w:r w:rsidR="00DE10EF" w:rsidRPr="00CC52E4">
        <w:rPr>
          <w:rFonts w:cs="Arial"/>
        </w:rPr>
        <w:t>mělo hráčovo chování</w:t>
      </w:r>
      <w:r w:rsidRPr="00CC52E4">
        <w:rPr>
          <w:rFonts w:cs="Arial"/>
        </w:rPr>
        <w:t xml:space="preserve"> přejít do skupinové kooperace. Proč tedy nebude parazitické chování v skupině přátel? Je to kvůli možnosti trestu. Vytvoření skupiny je ve společnosti běžný a racionální akt i samotné slovo „společnost“ v sobě skrývá sdružení více osob. Stejně tak jako je v zájmu nás všech udržet společnost před rozpadem, tak i bude v zájmu kamarádů udržet své přátelství a nerozdělit se po konci hry.</w:t>
      </w:r>
      <w:r w:rsidRPr="00CC52E4">
        <w:rPr>
          <w:rFonts w:cs="Arial"/>
          <w:i/>
        </w:rPr>
        <w:t xml:space="preserve"> </w:t>
      </w:r>
      <w:r w:rsidRPr="00CC52E4">
        <w:rPr>
          <w:rFonts w:cs="Arial"/>
        </w:rPr>
        <w:t xml:space="preserve">Přihlášení jedinci v našem experimentu nebudou mít možnost během hry někoho potrestat a tu možnost nebudou mít ani po ní. Naopak přátelé po skončení experimentu navážou zpět do svých životů a budou mít i příležitost pomstít se černému pasažérovi. Přičemž trest neboli v tomto případě sankce je schopna převzít na sebe různé podoby od nevřeného chování až po vyloučení ze skupiny. </w:t>
      </w:r>
    </w:p>
    <w:p w:rsidR="00F60A70" w:rsidRPr="00CC52E4" w:rsidRDefault="00C111B6" w:rsidP="00956A93">
      <w:pPr>
        <w:pStyle w:val="Nadpis1"/>
        <w:spacing w:after="240"/>
        <w:rPr>
          <w:rFonts w:cs="Arial"/>
        </w:rPr>
      </w:pPr>
      <w:bookmarkStart w:id="18" w:name="_Toc70528734"/>
      <w:r w:rsidRPr="00CC52E4">
        <w:rPr>
          <w:rFonts w:cs="Arial"/>
        </w:rPr>
        <w:t>7</w:t>
      </w:r>
      <w:r w:rsidRPr="00CC52E4">
        <w:rPr>
          <w:rFonts w:cs="Arial"/>
        </w:rPr>
        <w:tab/>
      </w:r>
      <w:r w:rsidR="00F60A70" w:rsidRPr="00CC52E4">
        <w:rPr>
          <w:rFonts w:cs="Arial"/>
        </w:rPr>
        <w:t>Výsledky výzkumu</w:t>
      </w:r>
      <w:bookmarkEnd w:id="18"/>
    </w:p>
    <w:p w:rsidR="00380097" w:rsidRPr="00CC52E4" w:rsidRDefault="00390A01" w:rsidP="00380097">
      <w:pPr>
        <w:spacing w:after="0" w:line="360" w:lineRule="auto"/>
        <w:ind w:firstLine="709"/>
        <w:rPr>
          <w:rFonts w:cs="Arial"/>
        </w:rPr>
      </w:pPr>
      <w:r w:rsidRPr="00CC52E4">
        <w:rPr>
          <w:rFonts w:cs="Arial"/>
        </w:rPr>
        <w:t>Výzkumného</w:t>
      </w:r>
      <w:r w:rsidRPr="00CC52E4">
        <w:rPr>
          <w:rFonts w:cs="Arial"/>
          <w:color w:val="FFFFFF" w:themeColor="background1"/>
        </w:rPr>
        <w:t xml:space="preserve"> </w:t>
      </w:r>
      <w:r w:rsidR="00380097" w:rsidRPr="00CC52E4">
        <w:rPr>
          <w:rFonts w:cs="Arial"/>
        </w:rPr>
        <w:t>šetření se zúčas</w:t>
      </w:r>
      <w:r w:rsidR="005B4BF0" w:rsidRPr="00CC52E4">
        <w:rPr>
          <w:rFonts w:cs="Arial"/>
        </w:rPr>
        <w:t>tnilo 36</w:t>
      </w:r>
      <w:r w:rsidR="00380097" w:rsidRPr="00CC52E4">
        <w:rPr>
          <w:rFonts w:cs="Arial"/>
        </w:rPr>
        <w:t xml:space="preserve"> dobrovolníků.</w:t>
      </w:r>
      <w:r w:rsidR="005B4BF0" w:rsidRPr="00CC52E4">
        <w:rPr>
          <w:rFonts w:cs="Arial"/>
        </w:rPr>
        <w:t xml:space="preserve"> Devět</w:t>
      </w:r>
      <w:r w:rsidR="00091DB3" w:rsidRPr="00CC52E4">
        <w:rPr>
          <w:rFonts w:cs="Arial"/>
        </w:rPr>
        <w:t xml:space="preserve"> skupin kamarádů a </w:t>
      </w:r>
      <w:r w:rsidR="005B4BF0" w:rsidRPr="00CC52E4">
        <w:rPr>
          <w:rFonts w:cs="Arial"/>
        </w:rPr>
        <w:t>žádní jednotlivci</w:t>
      </w:r>
      <w:r w:rsidR="00091DB3" w:rsidRPr="00CC52E4">
        <w:rPr>
          <w:rFonts w:cs="Arial"/>
        </w:rPr>
        <w:t>.</w:t>
      </w:r>
      <w:r w:rsidR="00101B5B" w:rsidRPr="00CC52E4">
        <w:rPr>
          <w:rFonts w:cs="Arial"/>
        </w:rPr>
        <w:t xml:space="preserve"> Sběr dat se spustil 21. dubna a ukončil následující týden</w:t>
      </w:r>
      <w:r w:rsidR="005B4BF0" w:rsidRPr="00CC52E4">
        <w:rPr>
          <w:rFonts w:cs="Arial"/>
        </w:rPr>
        <w:t xml:space="preserve"> 28. dubna 2021</w:t>
      </w:r>
      <w:r w:rsidR="00101B5B" w:rsidRPr="00CC52E4">
        <w:rPr>
          <w:rFonts w:cs="Arial"/>
        </w:rPr>
        <w:t>. Zájemci se ke hře mohli dostat kdykoliv a odkudkoliv, poskytli jsme jim velkou volnost a flexibilitu</w:t>
      </w:r>
      <w:r w:rsidR="009B518C" w:rsidRPr="00CC52E4">
        <w:rPr>
          <w:rFonts w:cs="Arial"/>
        </w:rPr>
        <w:t>, přesto návratnost byla malá. Žádný jednotlivec se hry nezúčastnil a z tohoto důvodu jsem se rozhodla použít výsledky z již proběhlých studií se stejnými nebo podobnými pravidly.</w:t>
      </w:r>
    </w:p>
    <w:p w:rsidR="007A09B7" w:rsidRPr="00CC52E4" w:rsidRDefault="007A09B7" w:rsidP="007A09B7">
      <w:pPr>
        <w:pStyle w:val="Podtitul"/>
      </w:pPr>
      <w:r w:rsidRPr="00CC52E4">
        <w:t>Vliv komunikace na výsledky</w:t>
      </w:r>
    </w:p>
    <w:p w:rsidR="00C136CF" w:rsidRPr="00CC52E4" w:rsidRDefault="00C136CF" w:rsidP="00380097">
      <w:pPr>
        <w:spacing w:after="0" w:line="360" w:lineRule="auto"/>
        <w:ind w:firstLine="709"/>
        <w:rPr>
          <w:rFonts w:cs="Arial"/>
        </w:rPr>
      </w:pPr>
      <w:r w:rsidRPr="00CC52E4">
        <w:rPr>
          <w:rFonts w:cs="Arial"/>
        </w:rPr>
        <w:t xml:space="preserve">V hypotéze číslo jedna jsme přepokládali, že skupiny s navázanou komunikací budou přispívat více než ostatní. Pro zařazení do kategorie „komunikovali“ musela v sobě skupina mít </w:t>
      </w:r>
      <w:r w:rsidR="00211B56" w:rsidRPr="00CC52E4">
        <w:rPr>
          <w:rFonts w:cs="Arial"/>
        </w:rPr>
        <w:t>dva</w:t>
      </w:r>
      <w:r w:rsidRPr="00CC52E4">
        <w:rPr>
          <w:rFonts w:cs="Arial"/>
        </w:rPr>
        <w:t xml:space="preserve"> a více čle</w:t>
      </w:r>
      <w:r w:rsidR="00390A01" w:rsidRPr="00CC52E4">
        <w:rPr>
          <w:rFonts w:cs="Arial"/>
        </w:rPr>
        <w:t>nů, kteří komunikaci potvrdili.</w:t>
      </w:r>
      <w:r w:rsidR="00211B56" w:rsidRPr="00CC52E4">
        <w:rPr>
          <w:rFonts w:cs="Arial"/>
        </w:rPr>
        <w:t xml:space="preserve"> Toto vymezení jsme museli zavést, protože se odpovědi respondentů lišili, a podobně tomu nastává i v jiných kategorií. </w:t>
      </w:r>
      <w:r w:rsidR="00211B56" w:rsidRPr="00CC52E4">
        <w:rPr>
          <w:rFonts w:cs="Arial"/>
        </w:rPr>
        <w:lastRenderedPageBreak/>
        <w:t xml:space="preserve">Hráči měli možnost i odmítnout </w:t>
      </w:r>
      <w:r w:rsidR="00372405" w:rsidRPr="00CC52E4">
        <w:rPr>
          <w:rFonts w:cs="Arial"/>
        </w:rPr>
        <w:t>uvést</w:t>
      </w:r>
      <w:r w:rsidR="00211B56" w:rsidRPr="00CC52E4">
        <w:rPr>
          <w:rFonts w:cs="Arial"/>
        </w:rPr>
        <w:t xml:space="preserve"> </w:t>
      </w:r>
      <w:r w:rsidR="00372405" w:rsidRPr="00CC52E4">
        <w:rPr>
          <w:rFonts w:cs="Arial"/>
        </w:rPr>
        <w:t>odpověď</w:t>
      </w:r>
      <w:r w:rsidR="00211B56" w:rsidRPr="00CC52E4">
        <w:rPr>
          <w:rFonts w:cs="Arial"/>
        </w:rPr>
        <w:t>, v tom případě do grafu 1 nebyli uvedeni.</w:t>
      </w:r>
    </w:p>
    <w:p w:rsidR="009423CD" w:rsidRPr="00CC52E4" w:rsidRDefault="009423CD" w:rsidP="00380097">
      <w:pPr>
        <w:spacing w:after="0" w:line="360" w:lineRule="auto"/>
        <w:ind w:firstLine="709"/>
        <w:rPr>
          <w:rFonts w:cs="Arial"/>
        </w:rPr>
      </w:pPr>
      <w:r w:rsidRPr="00CC52E4">
        <w:rPr>
          <w:rFonts w:cs="Arial"/>
        </w:rPr>
        <w:t>Maximální možná spolupráce za našich podmínek bude vykazovat hladinu 400 mincí</w:t>
      </w:r>
      <w:r w:rsidR="008C62CB" w:rsidRPr="00CC52E4">
        <w:rPr>
          <w:rFonts w:cs="Arial"/>
        </w:rPr>
        <w:t xml:space="preserve"> (minimální nulu)</w:t>
      </w:r>
      <w:r w:rsidRPr="00CC52E4">
        <w:rPr>
          <w:rFonts w:cs="Arial"/>
        </w:rPr>
        <w:t xml:space="preserve">, více se ve hře </w:t>
      </w:r>
      <w:r w:rsidR="008C62CB" w:rsidRPr="00CC52E4">
        <w:rPr>
          <w:rFonts w:cs="Arial"/>
        </w:rPr>
        <w:t xml:space="preserve">mincí </w:t>
      </w:r>
      <w:r w:rsidRPr="00CC52E4">
        <w:rPr>
          <w:rFonts w:cs="Arial"/>
        </w:rPr>
        <w:t>nedá pro skupiny získat.</w:t>
      </w:r>
      <w:r w:rsidR="006B3B1A" w:rsidRPr="00CC52E4">
        <w:rPr>
          <w:rFonts w:cs="Arial"/>
        </w:rPr>
        <w:t xml:space="preserve"> Ve hře se nacházelo</w:t>
      </w:r>
      <w:r w:rsidR="00DF416B" w:rsidRPr="00CC52E4">
        <w:rPr>
          <w:rFonts w:cs="Arial"/>
        </w:rPr>
        <w:t xml:space="preserve"> </w:t>
      </w:r>
      <w:r w:rsidR="00372405" w:rsidRPr="00CC52E4">
        <w:rPr>
          <w:rFonts w:cs="Arial"/>
        </w:rPr>
        <w:t>pět skupin, které</w:t>
      </w:r>
      <w:r w:rsidR="00DF416B" w:rsidRPr="00CC52E4">
        <w:rPr>
          <w:rFonts w:cs="Arial"/>
        </w:rPr>
        <w:t xml:space="preserve"> </w:t>
      </w:r>
      <w:r w:rsidR="00372405" w:rsidRPr="00CC52E4">
        <w:rPr>
          <w:rFonts w:cs="Arial"/>
        </w:rPr>
        <w:t>navázaly</w:t>
      </w:r>
      <w:r w:rsidR="00EA5BFC" w:rsidRPr="00CC52E4">
        <w:rPr>
          <w:rFonts w:cs="Arial"/>
        </w:rPr>
        <w:t xml:space="preserve"> rozhovor</w:t>
      </w:r>
      <w:r w:rsidR="00372405" w:rsidRPr="00CC52E4">
        <w:rPr>
          <w:rFonts w:cs="Arial"/>
        </w:rPr>
        <w:t xml:space="preserve"> a tři </w:t>
      </w:r>
      <w:r w:rsidR="00DF416B" w:rsidRPr="00CC52E4">
        <w:rPr>
          <w:rFonts w:cs="Arial"/>
        </w:rPr>
        <w:t>nikoliv.</w:t>
      </w:r>
    </w:p>
    <w:p w:rsidR="003D43C0" w:rsidRPr="00CC52E4" w:rsidRDefault="003D43C0" w:rsidP="00DF416B">
      <w:pPr>
        <w:pStyle w:val="Titulek"/>
        <w:spacing w:before="240"/>
        <w:rPr>
          <w:rFonts w:cs="Arial"/>
          <w:color w:val="auto"/>
          <w:sz w:val="24"/>
        </w:rPr>
      </w:pPr>
      <w:bookmarkStart w:id="19" w:name="_Toc70355527"/>
      <w:bookmarkStart w:id="20" w:name="_Toc70355617"/>
      <w:r w:rsidRPr="00CC52E4">
        <w:rPr>
          <w:rFonts w:cs="Arial"/>
          <w:color w:val="auto"/>
          <w:sz w:val="24"/>
        </w:rPr>
        <w:t xml:space="preserve">Graf </w:t>
      </w:r>
      <w:r w:rsidR="006F6574" w:rsidRPr="00CC52E4">
        <w:rPr>
          <w:rFonts w:cs="Arial"/>
          <w:color w:val="auto"/>
          <w:sz w:val="24"/>
        </w:rPr>
        <w:fldChar w:fldCharType="begin"/>
      </w:r>
      <w:r w:rsidRPr="00CC52E4">
        <w:rPr>
          <w:rFonts w:cs="Arial"/>
          <w:color w:val="auto"/>
          <w:sz w:val="24"/>
        </w:rPr>
        <w:instrText xml:space="preserve"> SEQ Graf \* ARABIC </w:instrText>
      </w:r>
      <w:r w:rsidR="006F6574" w:rsidRPr="00CC52E4">
        <w:rPr>
          <w:rFonts w:cs="Arial"/>
          <w:color w:val="auto"/>
          <w:sz w:val="24"/>
        </w:rPr>
        <w:fldChar w:fldCharType="separate"/>
      </w:r>
      <w:r w:rsidR="001345B3">
        <w:rPr>
          <w:rFonts w:cs="Arial"/>
          <w:noProof/>
          <w:color w:val="auto"/>
          <w:sz w:val="24"/>
        </w:rPr>
        <w:t>1</w:t>
      </w:r>
      <w:r w:rsidR="006F6574" w:rsidRPr="00CC52E4">
        <w:rPr>
          <w:rFonts w:cs="Arial"/>
          <w:color w:val="auto"/>
          <w:sz w:val="24"/>
        </w:rPr>
        <w:fldChar w:fldCharType="end"/>
      </w:r>
      <w:r w:rsidRPr="00CC52E4">
        <w:rPr>
          <w:rFonts w:cs="Arial"/>
          <w:color w:val="auto"/>
          <w:sz w:val="24"/>
        </w:rPr>
        <w:t>.</w:t>
      </w:r>
      <w:bookmarkEnd w:id="19"/>
      <w:bookmarkEnd w:id="20"/>
      <w:r w:rsidR="00DF416B" w:rsidRPr="00CC52E4">
        <w:rPr>
          <w:rFonts w:cs="Arial"/>
          <w:color w:val="auto"/>
          <w:sz w:val="24"/>
        </w:rPr>
        <w:t xml:space="preserve"> </w:t>
      </w:r>
      <w:r w:rsidR="00DF416B" w:rsidRPr="00CC52E4">
        <w:rPr>
          <w:rFonts w:cs="Arial"/>
          <w:color w:val="auto"/>
          <w:sz w:val="24"/>
          <w:szCs w:val="24"/>
        </w:rPr>
        <w:t>Rozdíl mezi investicemi v závislosti na komunikaci</w:t>
      </w:r>
    </w:p>
    <w:p w:rsidR="009423CD" w:rsidRPr="00CC52E4" w:rsidRDefault="00952D31" w:rsidP="009423CD">
      <w:pPr>
        <w:rPr>
          <w:rFonts w:cs="Arial"/>
        </w:rPr>
      </w:pPr>
      <w:r w:rsidRPr="00CC52E4">
        <w:rPr>
          <w:rFonts w:cs="Arial"/>
          <w:noProof/>
        </w:rPr>
        <w:drawing>
          <wp:inline distT="0" distB="0" distL="0" distR="0">
            <wp:extent cx="5719445" cy="3536950"/>
            <wp:effectExtent l="19050" t="0" r="0" b="0"/>
            <wp:docPr id="4" name="obrázek 1" descr="C:\Users\hp\Downloads\Investice u komunikace hráč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Investice u komunikace hráčů.png"/>
                    <pic:cNvPicPr>
                      <a:picLocks noChangeAspect="1" noChangeArrowheads="1"/>
                    </pic:cNvPicPr>
                  </pic:nvPicPr>
                  <pic:blipFill>
                    <a:blip r:embed="rId13"/>
                    <a:srcRect/>
                    <a:stretch>
                      <a:fillRect/>
                    </a:stretch>
                  </pic:blipFill>
                  <pic:spPr bwMode="auto">
                    <a:xfrm>
                      <a:off x="0" y="0"/>
                      <a:ext cx="5719445" cy="3536950"/>
                    </a:xfrm>
                    <a:prstGeom prst="rect">
                      <a:avLst/>
                    </a:prstGeom>
                    <a:noFill/>
                    <a:ln w="9525">
                      <a:noFill/>
                      <a:miter lim="800000"/>
                      <a:headEnd/>
                      <a:tailEnd/>
                    </a:ln>
                  </pic:spPr>
                </pic:pic>
              </a:graphicData>
            </a:graphic>
          </wp:inline>
        </w:drawing>
      </w:r>
      <w:r w:rsidRPr="00CC52E4">
        <w:rPr>
          <w:rFonts w:cs="Arial"/>
          <w:noProof/>
        </w:rPr>
        <w:t xml:space="preserve"> </w:t>
      </w:r>
    </w:p>
    <w:p w:rsidR="00DF416B" w:rsidRPr="00CC52E4" w:rsidRDefault="00DF416B" w:rsidP="00DF416B">
      <w:pPr>
        <w:spacing w:after="0" w:line="360" w:lineRule="auto"/>
        <w:ind w:firstLine="709"/>
        <w:rPr>
          <w:rFonts w:cs="Arial"/>
        </w:rPr>
      </w:pPr>
      <w:r w:rsidRPr="00CC52E4">
        <w:rPr>
          <w:rFonts w:cs="Arial"/>
        </w:rPr>
        <w:t>Graf</w:t>
      </w:r>
      <w:r w:rsidR="0086071E" w:rsidRPr="00CC52E4">
        <w:rPr>
          <w:rFonts w:cs="Arial"/>
        </w:rPr>
        <w:t xml:space="preserve"> 1</w:t>
      </w:r>
      <w:r w:rsidRPr="00CC52E4">
        <w:rPr>
          <w:rFonts w:cs="Arial"/>
        </w:rPr>
        <w:t xml:space="preserve"> nám </w:t>
      </w:r>
      <w:r w:rsidR="00952D31" w:rsidRPr="00CC52E4">
        <w:rPr>
          <w:rFonts w:cs="Arial"/>
        </w:rPr>
        <w:t>ne</w:t>
      </w:r>
      <w:r w:rsidRPr="00CC52E4">
        <w:rPr>
          <w:rFonts w:cs="Arial"/>
        </w:rPr>
        <w:t>potvrzuje rozdíl ve sdílené komunikaci</w:t>
      </w:r>
      <w:r w:rsidR="00952D31" w:rsidRPr="00CC52E4">
        <w:rPr>
          <w:rFonts w:cs="Arial"/>
        </w:rPr>
        <w:t xml:space="preserve"> s </w:t>
      </w:r>
      <w:r w:rsidR="00037E75" w:rsidRPr="00CC52E4">
        <w:rPr>
          <w:rFonts w:cs="Arial"/>
        </w:rPr>
        <w:t>výší</w:t>
      </w:r>
      <w:r w:rsidR="00952D31" w:rsidRPr="00CC52E4">
        <w:rPr>
          <w:rFonts w:cs="Arial"/>
        </w:rPr>
        <w:t xml:space="preserve"> investic</w:t>
      </w:r>
      <w:r w:rsidRPr="00CC52E4">
        <w:rPr>
          <w:rFonts w:cs="Arial"/>
        </w:rPr>
        <w:t xml:space="preserve">. </w:t>
      </w:r>
      <w:r w:rsidR="00EA5BFC" w:rsidRPr="00CC52E4">
        <w:rPr>
          <w:rFonts w:cs="Arial"/>
        </w:rPr>
        <w:t>Slo</w:t>
      </w:r>
      <w:r w:rsidR="00522478" w:rsidRPr="00CC52E4">
        <w:rPr>
          <w:rFonts w:cs="Arial"/>
        </w:rPr>
        <w:t xml:space="preserve">upec vyznačující se hodnotou </w:t>
      </w:r>
      <w:r w:rsidR="00037E75" w:rsidRPr="00CC52E4">
        <w:rPr>
          <w:rFonts w:cs="Arial"/>
        </w:rPr>
        <w:t>„Ano“ zaostává o 0,5</w:t>
      </w:r>
      <w:r w:rsidR="00EA5BFC" w:rsidRPr="00CC52E4">
        <w:rPr>
          <w:rFonts w:cs="Arial"/>
        </w:rPr>
        <w:t xml:space="preserve">% ve </w:t>
      </w:r>
      <w:r w:rsidR="00037E75" w:rsidRPr="00CC52E4">
        <w:rPr>
          <w:rFonts w:cs="Arial"/>
        </w:rPr>
        <w:t>výši investic oproti skupinám s</w:t>
      </w:r>
      <w:r w:rsidR="00EA5BFC" w:rsidRPr="00CC52E4">
        <w:rPr>
          <w:rFonts w:cs="Arial"/>
        </w:rPr>
        <w:t xml:space="preserve"> </w:t>
      </w:r>
      <w:r w:rsidR="00037E75" w:rsidRPr="00CC52E4">
        <w:rPr>
          <w:rFonts w:cs="Arial"/>
        </w:rPr>
        <w:t>ne</w:t>
      </w:r>
      <w:r w:rsidR="00EA5BFC" w:rsidRPr="00CC52E4">
        <w:rPr>
          <w:rFonts w:cs="Arial"/>
        </w:rPr>
        <w:t>zaznamenanou interakcí.</w:t>
      </w:r>
      <w:r w:rsidR="00037E75" w:rsidRPr="00CC52E4">
        <w:rPr>
          <w:rFonts w:cs="Arial"/>
        </w:rPr>
        <w:t xml:space="preserve"> Rozdíl není velký, abychom mohli vytvářet závěry.</w:t>
      </w:r>
    </w:p>
    <w:p w:rsidR="00037E75" w:rsidRPr="00CC52E4" w:rsidRDefault="00037E75" w:rsidP="00DF416B">
      <w:pPr>
        <w:spacing w:after="0" w:line="360" w:lineRule="auto"/>
        <w:ind w:firstLine="709"/>
        <w:rPr>
          <w:rFonts w:cs="Arial"/>
          <w:szCs w:val="26"/>
        </w:rPr>
      </w:pPr>
      <w:r w:rsidRPr="00CC52E4">
        <w:rPr>
          <w:rFonts w:cs="Arial"/>
        </w:rPr>
        <w:t>Tento výsledek mě však přinutil k zamyšlení se proč tomu tak je. Otázka ohledně komunikace zněla: „</w:t>
      </w:r>
      <w:r w:rsidRPr="00CC52E4">
        <w:rPr>
          <w:rFonts w:cs="Arial"/>
          <w:szCs w:val="26"/>
        </w:rPr>
        <w:t xml:space="preserve">Mluvili jste se spoluhráči během hry, nebo jste se spojili jiným způsobem?“. Formulace zřetelně vylučuje </w:t>
      </w:r>
      <w:r w:rsidRPr="00CC52E4">
        <w:rPr>
          <w:rFonts w:cs="Arial"/>
          <w:szCs w:val="26"/>
        </w:rPr>
        <w:lastRenderedPageBreak/>
        <w:t xml:space="preserve">komunikaci, která se mohla odehrát, ještě před samotným začátkem hry, a proto hráči tuto domluvu nemuseli ani považovat za určitý druh komunikace (ale určitě tam patří). </w:t>
      </w:r>
      <w:r w:rsidR="00B47455" w:rsidRPr="00CC52E4">
        <w:rPr>
          <w:rFonts w:cs="Arial"/>
          <w:szCs w:val="26"/>
        </w:rPr>
        <w:t>Pravidla hry byli totiž přístupná na Facebookový  události, a proto k této situaci mohlo dojít.</w:t>
      </w:r>
    </w:p>
    <w:p w:rsidR="009B166C" w:rsidRPr="00CC52E4" w:rsidRDefault="009B166C" w:rsidP="00DF416B">
      <w:pPr>
        <w:spacing w:after="0" w:line="360" w:lineRule="auto"/>
        <w:ind w:firstLine="709"/>
        <w:rPr>
          <w:rFonts w:cs="Arial"/>
        </w:rPr>
      </w:pPr>
      <w:r w:rsidRPr="00CC52E4">
        <w:rPr>
          <w:rFonts w:cs="Arial"/>
          <w:szCs w:val="26"/>
        </w:rPr>
        <w:t>Sedm</w:t>
      </w:r>
      <w:r w:rsidR="00051D6F" w:rsidRPr="00CC52E4">
        <w:rPr>
          <w:rFonts w:cs="Arial"/>
          <w:szCs w:val="26"/>
        </w:rPr>
        <w:t xml:space="preserve"> skupin potvrdilo, že si před hrou domluvilo </w:t>
      </w:r>
      <w:r w:rsidR="00D85896" w:rsidRPr="00CC52E4">
        <w:rPr>
          <w:rFonts w:cs="Arial"/>
          <w:szCs w:val="26"/>
        </w:rPr>
        <w:t xml:space="preserve">společnou strategii a dvě ne. Aby se skupina mohla pokládat za </w:t>
      </w:r>
      <w:r w:rsidR="00B47455" w:rsidRPr="00CC52E4">
        <w:rPr>
          <w:rFonts w:cs="Arial"/>
          <w:szCs w:val="26"/>
        </w:rPr>
        <w:t>tu, u níž</w:t>
      </w:r>
      <w:r w:rsidR="00D85896" w:rsidRPr="00CC52E4">
        <w:rPr>
          <w:rFonts w:cs="Arial"/>
          <w:szCs w:val="26"/>
        </w:rPr>
        <w:t xml:space="preserve"> byla zaznamenána </w:t>
      </w:r>
      <w:r w:rsidR="00B47455" w:rsidRPr="00CC52E4">
        <w:rPr>
          <w:rFonts w:cs="Arial"/>
          <w:szCs w:val="26"/>
        </w:rPr>
        <w:t>tato situace, musí mít dvě a více potvrzení na danou otázku</w:t>
      </w:r>
      <w:r w:rsidR="00B47455" w:rsidRPr="00CC52E4">
        <w:rPr>
          <w:rStyle w:val="Znakapoznpodarou"/>
          <w:rFonts w:cs="Arial"/>
          <w:szCs w:val="26"/>
        </w:rPr>
        <w:footnoteReference w:id="7"/>
      </w:r>
      <w:r w:rsidR="00B47455" w:rsidRPr="00CC52E4">
        <w:rPr>
          <w:rFonts w:cs="Arial"/>
          <w:szCs w:val="26"/>
        </w:rPr>
        <w:t xml:space="preserve"> od svých členů.</w:t>
      </w:r>
    </w:p>
    <w:p w:rsidR="00083363" w:rsidRPr="00CC52E4" w:rsidRDefault="00083363" w:rsidP="00083363">
      <w:pPr>
        <w:pStyle w:val="Titulek"/>
        <w:spacing w:before="240" w:line="360" w:lineRule="auto"/>
        <w:rPr>
          <w:rFonts w:cs="Arial"/>
          <w:color w:val="auto"/>
          <w:sz w:val="24"/>
          <w:szCs w:val="26"/>
        </w:rPr>
      </w:pPr>
      <w:r w:rsidRPr="00CC52E4">
        <w:rPr>
          <w:rFonts w:cs="Arial"/>
          <w:color w:val="auto"/>
          <w:sz w:val="24"/>
          <w:szCs w:val="26"/>
        </w:rPr>
        <w:t xml:space="preserve">Graf </w:t>
      </w:r>
      <w:r w:rsidR="006F6574" w:rsidRPr="00CC52E4">
        <w:rPr>
          <w:rFonts w:cs="Arial"/>
          <w:color w:val="auto"/>
          <w:sz w:val="24"/>
          <w:szCs w:val="26"/>
        </w:rPr>
        <w:fldChar w:fldCharType="begin"/>
      </w:r>
      <w:r w:rsidRPr="00CC52E4">
        <w:rPr>
          <w:rFonts w:cs="Arial"/>
          <w:color w:val="auto"/>
          <w:sz w:val="24"/>
          <w:szCs w:val="26"/>
        </w:rPr>
        <w:instrText xml:space="preserve"> SEQ Graf \* ARABIC </w:instrText>
      </w:r>
      <w:r w:rsidR="006F6574" w:rsidRPr="00CC52E4">
        <w:rPr>
          <w:rFonts w:cs="Arial"/>
          <w:color w:val="auto"/>
          <w:sz w:val="24"/>
          <w:szCs w:val="26"/>
        </w:rPr>
        <w:fldChar w:fldCharType="separate"/>
      </w:r>
      <w:r w:rsidR="001345B3">
        <w:rPr>
          <w:rFonts w:cs="Arial"/>
          <w:noProof/>
          <w:color w:val="auto"/>
          <w:sz w:val="24"/>
          <w:szCs w:val="26"/>
        </w:rPr>
        <w:t>2</w:t>
      </w:r>
      <w:r w:rsidR="006F6574" w:rsidRPr="00CC52E4">
        <w:rPr>
          <w:rFonts w:cs="Arial"/>
          <w:color w:val="auto"/>
          <w:sz w:val="24"/>
          <w:szCs w:val="26"/>
        </w:rPr>
        <w:fldChar w:fldCharType="end"/>
      </w:r>
      <w:r w:rsidRPr="00CC52E4">
        <w:rPr>
          <w:rFonts w:cs="Arial"/>
          <w:color w:val="auto"/>
          <w:sz w:val="24"/>
          <w:szCs w:val="26"/>
        </w:rPr>
        <w:t xml:space="preserve"> Rozdíl mezi investicemi v závislosti na domluvené taktice</w:t>
      </w:r>
    </w:p>
    <w:p w:rsidR="00083363" w:rsidRPr="00CC52E4" w:rsidRDefault="00212E2E" w:rsidP="00083363">
      <w:pPr>
        <w:rPr>
          <w:rFonts w:cs="Arial"/>
        </w:rPr>
      </w:pPr>
      <w:r w:rsidRPr="00CC52E4">
        <w:rPr>
          <w:rFonts w:cs="Arial"/>
          <w:noProof/>
        </w:rPr>
        <w:drawing>
          <wp:inline distT="0" distB="0" distL="0" distR="0">
            <wp:extent cx="5399405" cy="3337520"/>
            <wp:effectExtent l="19050" t="0" r="0" b="0"/>
            <wp:docPr id="6" name="obrázek 3" descr="C:\Users\hp\Downloads\Investice při domluvené takti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Investice při domluvené taktice (1).png"/>
                    <pic:cNvPicPr>
                      <a:picLocks noChangeAspect="1" noChangeArrowheads="1"/>
                    </pic:cNvPicPr>
                  </pic:nvPicPr>
                  <pic:blipFill>
                    <a:blip r:embed="rId14"/>
                    <a:srcRect/>
                    <a:stretch>
                      <a:fillRect/>
                    </a:stretch>
                  </pic:blipFill>
                  <pic:spPr bwMode="auto">
                    <a:xfrm>
                      <a:off x="0" y="0"/>
                      <a:ext cx="5399405" cy="3337520"/>
                    </a:xfrm>
                    <a:prstGeom prst="rect">
                      <a:avLst/>
                    </a:prstGeom>
                    <a:noFill/>
                    <a:ln w="9525">
                      <a:noFill/>
                      <a:miter lim="800000"/>
                      <a:headEnd/>
                      <a:tailEnd/>
                    </a:ln>
                  </pic:spPr>
                </pic:pic>
              </a:graphicData>
            </a:graphic>
          </wp:inline>
        </w:drawing>
      </w:r>
    </w:p>
    <w:p w:rsidR="00212E2E" w:rsidRPr="00CC52E4" w:rsidRDefault="00212E2E" w:rsidP="00212E2E">
      <w:pPr>
        <w:spacing w:after="0" w:line="360" w:lineRule="auto"/>
        <w:ind w:firstLine="709"/>
        <w:rPr>
          <w:rFonts w:cs="Arial"/>
        </w:rPr>
      </w:pPr>
      <w:r w:rsidRPr="00CC52E4">
        <w:rPr>
          <w:rFonts w:cs="Arial"/>
        </w:rPr>
        <w:t xml:space="preserve">Na grafu 2 už vidíme výraznější rozdíl, který se týká komunikace jako domluvené taktiky před začátkem hry a výši investic. </w:t>
      </w:r>
      <w:r w:rsidR="00B47455" w:rsidRPr="00CC52E4">
        <w:rPr>
          <w:rFonts w:cs="Arial"/>
        </w:rPr>
        <w:t xml:space="preserve">Sloupec značící domluvenou taktiku je o </w:t>
      </w:r>
      <w:r w:rsidR="0062428B" w:rsidRPr="00CC52E4">
        <w:rPr>
          <w:rFonts w:cs="Arial"/>
        </w:rPr>
        <w:t>2,4% větší. S tímto rozdílem, však velké závěry tvořit nemůžeme a proto se zdá, že komunikace mezi přáteli nedělala příliš velké rozdíly v jejich výši investic.</w:t>
      </w:r>
    </w:p>
    <w:p w:rsidR="0062428B" w:rsidRPr="00CC52E4" w:rsidRDefault="0062428B" w:rsidP="00212E2E">
      <w:pPr>
        <w:spacing w:after="0" w:line="360" w:lineRule="auto"/>
        <w:ind w:firstLine="709"/>
        <w:rPr>
          <w:rFonts w:cs="Arial"/>
        </w:rPr>
      </w:pPr>
      <w:r w:rsidRPr="00CC52E4">
        <w:rPr>
          <w:rFonts w:cs="Arial"/>
        </w:rPr>
        <w:lastRenderedPageBreak/>
        <w:t>Teď je nasnadě otázka, jak by tento rozdíl vypadal při porovnání se skupinou cizinců. V naší vytvoř</w:t>
      </w:r>
      <w:r w:rsidR="00A51BE4" w:rsidRPr="00CC52E4">
        <w:rPr>
          <w:rFonts w:cs="Arial"/>
        </w:rPr>
        <w:t>ené aplikaci by jednotlivci</w:t>
      </w:r>
      <w:r w:rsidRPr="00CC52E4">
        <w:rPr>
          <w:rFonts w:cs="Arial"/>
        </w:rPr>
        <w:t xml:space="preserve"> neměli možnost komunikaci navázat, proto jsme s touto situací ani nepočítali při tvoření hypotéz. Ovšem teorie se o komunikaci vyjadřuje jako pozitivní</w:t>
      </w:r>
      <w:r w:rsidR="00A51BE4" w:rsidRPr="00CC52E4">
        <w:rPr>
          <w:rFonts w:cs="Arial"/>
        </w:rPr>
        <w:t>m</w:t>
      </w:r>
      <w:r w:rsidRPr="00CC52E4">
        <w:rPr>
          <w:rFonts w:cs="Arial"/>
        </w:rPr>
        <w:t xml:space="preserve"> činitel</w:t>
      </w:r>
      <w:r w:rsidR="00A51BE4" w:rsidRPr="00CC52E4">
        <w:rPr>
          <w:rFonts w:cs="Arial"/>
        </w:rPr>
        <w:t>i</w:t>
      </w:r>
      <w:r w:rsidRPr="00CC52E4">
        <w:rPr>
          <w:rFonts w:cs="Arial"/>
        </w:rPr>
        <w:t xml:space="preserve"> v kooperaci. Byla by tedy </w:t>
      </w:r>
      <w:r w:rsidR="00A51BE4" w:rsidRPr="00CC52E4">
        <w:rPr>
          <w:rFonts w:cs="Arial"/>
        </w:rPr>
        <w:t>komunikace i u jednotlivců ve výsledku zanedbatelná proměnná?</w:t>
      </w:r>
    </w:p>
    <w:p w:rsidR="00212E2E" w:rsidRPr="00CC52E4" w:rsidRDefault="00212E2E" w:rsidP="00083363">
      <w:pPr>
        <w:rPr>
          <w:rFonts w:cs="Arial"/>
        </w:rPr>
      </w:pPr>
    </w:p>
    <w:p w:rsidR="007A09B7" w:rsidRDefault="007A09B7" w:rsidP="006A047A">
      <w:pPr>
        <w:pStyle w:val="Podtitul"/>
      </w:pPr>
      <w:r w:rsidRPr="00CC52E4">
        <w:t>Křivka příspěvků během hry</w:t>
      </w:r>
    </w:p>
    <w:p w:rsidR="006A047A" w:rsidRDefault="00DA288A" w:rsidP="006A047A">
      <w:pPr>
        <w:spacing w:after="0" w:line="360" w:lineRule="auto"/>
        <w:ind w:firstLine="709"/>
        <w:rPr>
          <w:rFonts w:cs="Arial"/>
        </w:rPr>
      </w:pPr>
      <w:r w:rsidRPr="00CC52E4">
        <w:rPr>
          <w:rFonts w:cs="Arial"/>
        </w:rPr>
        <w:t xml:space="preserve">Dále jsme v textu předpokládali, že poslední kolo hry bude vykazovat </w:t>
      </w:r>
      <w:r>
        <w:rPr>
          <w:rFonts w:cs="Arial"/>
        </w:rPr>
        <w:t>snížení</w:t>
      </w:r>
      <w:r w:rsidR="00BC7606">
        <w:rPr>
          <w:rFonts w:cs="Arial"/>
        </w:rPr>
        <w:t xml:space="preserve"> úrovně</w:t>
      </w:r>
      <w:r>
        <w:rPr>
          <w:rFonts w:cs="Arial"/>
        </w:rPr>
        <w:t xml:space="preserve"> příspěvků. V grafu 3</w:t>
      </w:r>
      <w:r w:rsidRPr="00CC52E4">
        <w:rPr>
          <w:rFonts w:cs="Arial"/>
        </w:rPr>
        <w:t xml:space="preserve"> vidíme</w:t>
      </w:r>
      <w:r>
        <w:rPr>
          <w:rFonts w:cs="Arial"/>
        </w:rPr>
        <w:t>, že</w:t>
      </w:r>
      <w:r w:rsidR="00376D4D">
        <w:rPr>
          <w:rFonts w:cs="Arial"/>
        </w:rPr>
        <w:t xml:space="preserve"> se</w:t>
      </w:r>
      <w:r>
        <w:rPr>
          <w:rFonts w:cs="Arial"/>
        </w:rPr>
        <w:t xml:space="preserve"> </w:t>
      </w:r>
      <w:r w:rsidR="00BC7606">
        <w:rPr>
          <w:rFonts w:cs="Arial"/>
        </w:rPr>
        <w:t>tak opravdu stalo</w:t>
      </w:r>
      <w:r w:rsidR="006A28F1">
        <w:rPr>
          <w:rFonts w:cs="Arial"/>
        </w:rPr>
        <w:t xml:space="preserve">. Trend klesání postupně začal po </w:t>
      </w:r>
      <w:r w:rsidR="00BC7606">
        <w:rPr>
          <w:rFonts w:cs="Arial"/>
        </w:rPr>
        <w:t>osmém kole hry.</w:t>
      </w:r>
      <w:r w:rsidR="00376D4D">
        <w:rPr>
          <w:rFonts w:cs="Arial"/>
        </w:rPr>
        <w:t xml:space="preserve"> Ovšem klesání podobných rozměrů nastalo</w:t>
      </w:r>
      <w:r w:rsidR="00B14857">
        <w:rPr>
          <w:rFonts w:cs="Arial"/>
        </w:rPr>
        <w:t xml:space="preserve"> již dříve</w:t>
      </w:r>
      <w:r w:rsidR="00376D4D">
        <w:rPr>
          <w:rFonts w:cs="Arial"/>
        </w:rPr>
        <w:t xml:space="preserve"> i během hry</w:t>
      </w:r>
      <w:r w:rsidR="00B14857">
        <w:rPr>
          <w:rFonts w:cs="Arial"/>
        </w:rPr>
        <w:t xml:space="preserve"> a je od konečného klesání oddělen jedním skokem vzrůstu o jednu minci</w:t>
      </w:r>
      <w:r w:rsidR="00376D4D">
        <w:rPr>
          <w:rFonts w:cs="Arial"/>
        </w:rPr>
        <w:t>. Teorie nám předpověděla v začátcích růst příspěvků, ale dále slibovala od druhého</w:t>
      </w:r>
      <w:r w:rsidR="00900740">
        <w:rPr>
          <w:rFonts w:cs="Arial"/>
        </w:rPr>
        <w:t xml:space="preserve"> kola stabilitu, která se u nás</w:t>
      </w:r>
      <w:r w:rsidR="00B14857">
        <w:rPr>
          <w:rFonts w:cs="Arial"/>
        </w:rPr>
        <w:t xml:space="preserve"> </w:t>
      </w:r>
      <w:r w:rsidR="00900740">
        <w:rPr>
          <w:rFonts w:cs="Arial"/>
        </w:rPr>
        <w:t>po čtvrtém</w:t>
      </w:r>
      <w:r w:rsidR="00376D4D">
        <w:rPr>
          <w:rFonts w:cs="Arial"/>
        </w:rPr>
        <w:t xml:space="preserve"> kole změnila na klesání trvající </w:t>
      </w:r>
      <w:r w:rsidR="00B14857">
        <w:rPr>
          <w:rFonts w:cs="Arial"/>
        </w:rPr>
        <w:t>tři</w:t>
      </w:r>
      <w:r w:rsidR="00376D4D">
        <w:rPr>
          <w:rFonts w:cs="Arial"/>
        </w:rPr>
        <w:t xml:space="preserve"> kola. Pokles je o </w:t>
      </w:r>
      <w:r w:rsidR="00B14857">
        <w:rPr>
          <w:rFonts w:cs="Arial"/>
        </w:rPr>
        <w:t>patnáct</w:t>
      </w:r>
      <w:r w:rsidR="00376D4D">
        <w:rPr>
          <w:rFonts w:cs="Arial"/>
        </w:rPr>
        <w:t xml:space="preserve"> procent</w:t>
      </w:r>
      <w:r w:rsidR="006A047A">
        <w:rPr>
          <w:rFonts w:cs="Arial"/>
        </w:rPr>
        <w:t>,</w:t>
      </w:r>
      <w:r w:rsidR="00376D4D">
        <w:rPr>
          <w:rFonts w:cs="Arial"/>
        </w:rPr>
        <w:t xml:space="preserve"> tedy</w:t>
      </w:r>
      <w:r w:rsidR="00B14857">
        <w:rPr>
          <w:rFonts w:cs="Arial"/>
        </w:rPr>
        <w:t xml:space="preserve"> tři</w:t>
      </w:r>
      <w:r w:rsidR="00376D4D">
        <w:rPr>
          <w:rFonts w:cs="Arial"/>
        </w:rPr>
        <w:t xml:space="preserve"> mince. </w:t>
      </w:r>
      <w:r w:rsidR="00B14857">
        <w:rPr>
          <w:rFonts w:cs="Arial"/>
        </w:rPr>
        <w:t>Je tak</w:t>
      </w:r>
      <w:r w:rsidR="006A047A">
        <w:rPr>
          <w:rFonts w:cs="Arial"/>
        </w:rPr>
        <w:t>y</w:t>
      </w:r>
      <w:r w:rsidR="00B14857">
        <w:rPr>
          <w:rFonts w:cs="Arial"/>
        </w:rPr>
        <w:t xml:space="preserve"> </w:t>
      </w:r>
      <w:r w:rsidR="006A047A">
        <w:rPr>
          <w:rFonts w:cs="Arial"/>
        </w:rPr>
        <w:t>stejný jako pokles</w:t>
      </w:r>
      <w:r w:rsidR="00B14857">
        <w:rPr>
          <w:rFonts w:cs="Arial"/>
        </w:rPr>
        <w:t xml:space="preserve"> ke konci hry, který </w:t>
      </w:r>
      <w:r w:rsidR="006A047A">
        <w:rPr>
          <w:rFonts w:cs="Arial"/>
        </w:rPr>
        <w:t>je však strmější, protože se uskutečnil během dvou kol.</w:t>
      </w:r>
    </w:p>
    <w:p w:rsidR="006A047A" w:rsidRPr="00B14857" w:rsidRDefault="006A047A" w:rsidP="00724E0A">
      <w:pPr>
        <w:spacing w:after="0" w:line="360" w:lineRule="auto"/>
        <w:ind w:firstLine="709"/>
        <w:rPr>
          <w:rFonts w:cs="Arial"/>
        </w:rPr>
      </w:pPr>
      <w:r>
        <w:rPr>
          <w:rFonts w:cs="Arial"/>
        </w:rPr>
        <w:t>Chová</w:t>
      </w:r>
      <w:r w:rsidR="00E85A61">
        <w:rPr>
          <w:rFonts w:cs="Arial"/>
        </w:rPr>
        <w:t>ní přátel můžeme popsat jako: „</w:t>
      </w:r>
      <w:r>
        <w:rPr>
          <w:rFonts w:cs="Arial"/>
        </w:rPr>
        <w:t xml:space="preserve">V začátku hry přátelé přispívají vysokým počtem mincí do veřejného dobra, toto chování roste, ale jenom chvíli, protože </w:t>
      </w:r>
      <w:r w:rsidR="009F5E5A">
        <w:rPr>
          <w:rFonts w:cs="Arial"/>
        </w:rPr>
        <w:t>v těsně před polovinou hry se obrátí a nastane regrese.“</w:t>
      </w:r>
    </w:p>
    <w:p w:rsidR="00247CB7" w:rsidRPr="00CC52E4" w:rsidRDefault="00247CB7" w:rsidP="00C14794">
      <w:pPr>
        <w:pStyle w:val="Titulek"/>
        <w:spacing w:before="240"/>
        <w:rPr>
          <w:rFonts w:cs="Arial"/>
          <w:color w:val="auto"/>
          <w:sz w:val="24"/>
        </w:rPr>
      </w:pPr>
      <w:r w:rsidRPr="00CC52E4">
        <w:rPr>
          <w:rFonts w:cs="Arial"/>
          <w:color w:val="auto"/>
          <w:sz w:val="24"/>
        </w:rPr>
        <w:t xml:space="preserve">Graf </w:t>
      </w:r>
      <w:r w:rsidR="006F6574" w:rsidRPr="00CC52E4">
        <w:rPr>
          <w:rFonts w:cs="Arial"/>
          <w:color w:val="auto"/>
          <w:sz w:val="24"/>
        </w:rPr>
        <w:fldChar w:fldCharType="begin"/>
      </w:r>
      <w:r w:rsidRPr="00CC52E4">
        <w:rPr>
          <w:rFonts w:cs="Arial"/>
          <w:color w:val="auto"/>
          <w:sz w:val="24"/>
        </w:rPr>
        <w:instrText xml:space="preserve"> SEQ Graf \* ARABIC </w:instrText>
      </w:r>
      <w:r w:rsidR="006F6574" w:rsidRPr="00CC52E4">
        <w:rPr>
          <w:rFonts w:cs="Arial"/>
          <w:color w:val="auto"/>
          <w:sz w:val="24"/>
        </w:rPr>
        <w:fldChar w:fldCharType="separate"/>
      </w:r>
      <w:r w:rsidR="001345B3">
        <w:rPr>
          <w:rFonts w:cs="Arial"/>
          <w:noProof/>
          <w:color w:val="auto"/>
          <w:sz w:val="24"/>
        </w:rPr>
        <w:t>3</w:t>
      </w:r>
      <w:r w:rsidR="006F6574" w:rsidRPr="00CC52E4">
        <w:rPr>
          <w:rFonts w:cs="Arial"/>
          <w:color w:val="auto"/>
          <w:sz w:val="24"/>
        </w:rPr>
        <w:fldChar w:fldCharType="end"/>
      </w:r>
      <w:r w:rsidRPr="00CC52E4">
        <w:rPr>
          <w:rFonts w:cs="Arial"/>
          <w:color w:val="auto"/>
          <w:sz w:val="24"/>
        </w:rPr>
        <w:t xml:space="preserve"> </w:t>
      </w:r>
      <w:r w:rsidR="00E34C7E" w:rsidRPr="00CC52E4">
        <w:rPr>
          <w:rFonts w:cs="Arial"/>
          <w:color w:val="auto"/>
          <w:sz w:val="24"/>
        </w:rPr>
        <w:t>Výše investic v průběhu hry</w:t>
      </w:r>
    </w:p>
    <w:p w:rsidR="00247CB7" w:rsidRPr="00CC52E4" w:rsidRDefault="00B14857" w:rsidP="00380097">
      <w:pPr>
        <w:rPr>
          <w:rFonts w:cs="Arial"/>
        </w:rPr>
      </w:pPr>
      <w:r>
        <w:rPr>
          <w:rFonts w:cs="Arial"/>
          <w:noProof/>
        </w:rPr>
        <w:lastRenderedPageBreak/>
        <w:drawing>
          <wp:inline distT="0" distB="0" distL="0" distR="0">
            <wp:extent cx="4379956" cy="4003519"/>
            <wp:effectExtent l="19050" t="0" r="1544" b="0"/>
            <wp:docPr id="1" name="obrázek 1" descr="C:\Users\hp\Desktop\bakalařka\fáze s inve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bakalařka\fáze s investic..png"/>
                    <pic:cNvPicPr>
                      <a:picLocks noChangeAspect="1" noChangeArrowheads="1"/>
                    </pic:cNvPicPr>
                  </pic:nvPicPr>
                  <pic:blipFill>
                    <a:blip r:embed="rId15"/>
                    <a:srcRect/>
                    <a:stretch>
                      <a:fillRect/>
                    </a:stretch>
                  </pic:blipFill>
                  <pic:spPr bwMode="auto">
                    <a:xfrm>
                      <a:off x="0" y="0"/>
                      <a:ext cx="4388348" cy="4011190"/>
                    </a:xfrm>
                    <a:prstGeom prst="rect">
                      <a:avLst/>
                    </a:prstGeom>
                    <a:noFill/>
                    <a:ln w="9525">
                      <a:noFill/>
                      <a:miter lim="800000"/>
                      <a:headEnd/>
                      <a:tailEnd/>
                    </a:ln>
                  </pic:spPr>
                </pic:pic>
              </a:graphicData>
            </a:graphic>
          </wp:inline>
        </w:drawing>
      </w:r>
    </w:p>
    <w:p w:rsidR="00724E0A" w:rsidRDefault="00724E0A" w:rsidP="007A09B7">
      <w:pPr>
        <w:pStyle w:val="Podtitul"/>
      </w:pPr>
      <w:r>
        <w:t>Blízkost přátelství</w:t>
      </w:r>
    </w:p>
    <w:p w:rsidR="00BF0FCA" w:rsidRDefault="004901F5" w:rsidP="00BF0FCA">
      <w:pPr>
        <w:spacing w:line="360" w:lineRule="auto"/>
        <w:ind w:firstLine="709"/>
      </w:pPr>
      <w:r>
        <w:t>Průměrná investice přátel činil 357,4 mincí tedy 89,4%. Podle blízkých výzkumů, tedy těch, které sdílí podobná pravidla s naším experimentem, jejich výsledky</w:t>
      </w:r>
      <w:r w:rsidR="00E316D6">
        <w:t xml:space="preserve"> u cizinců</w:t>
      </w:r>
      <w:r>
        <w:t xml:space="preserve"> činí </w:t>
      </w:r>
      <w:r w:rsidR="00E316D6">
        <w:t>od 80,67% (</w:t>
      </w:r>
      <w:r w:rsidR="00E316D6" w:rsidRPr="00666DE0">
        <w:t>Kugler</w:t>
      </w:r>
      <w:r w:rsidR="00E316D6">
        <w:t xml:space="preserve"> et al. 2010, s. 429) až po 83,66% (Horstmann et al. 2017, s. 12).</w:t>
      </w:r>
      <w:r w:rsidR="00733FF2">
        <w:t xml:space="preserve"> Orientačně se zdá, že proměnná přátelství opravdu přispívá ke kooperačnímu chování, ale nesmíme se zmýlit, že můžeme výsledky z cizích výzkumů porovnávat, i když souhlasí s podmínkami naší referenční skupiny. Je to kvůli jiným situačním podmínkám, které experimenty </w:t>
      </w:r>
      <w:r w:rsidR="00BF0FCA">
        <w:t>nemají stejné</w:t>
      </w:r>
      <w:r w:rsidR="00733FF2">
        <w:t xml:space="preserve">. </w:t>
      </w:r>
      <w:r w:rsidR="00BF0FCA">
        <w:t xml:space="preserve">Lišíme se výší odměny, lokací (zemí experimentu) a umožněným množstvím investovaných mincí. Ale alespoň se koukneme na průběh investic cizinců. Graf 4 obsahuje křivku </w:t>
      </w:r>
      <w:r w:rsidR="006A28F1">
        <w:t>zvýšení příspěvků z prvního kola o 8% a poté je křivka stabilní až do devátého kola, kde klesne</w:t>
      </w:r>
      <w:r w:rsidR="00900740">
        <w:t xml:space="preserve"> na výchozí </w:t>
      </w:r>
      <w:r w:rsidR="00900740">
        <w:lastRenderedPageBreak/>
        <w:t>pozici příspěvků</w:t>
      </w:r>
      <w:r w:rsidR="006A28F1">
        <w:t xml:space="preserve">. </w:t>
      </w:r>
      <w:r w:rsidR="00900740">
        <w:t xml:space="preserve">Naše křivka nebyla takto stabilní a míra poklesu byla větší. Přátelé ze své výchozí pozice investic </w:t>
      </w:r>
      <w:r w:rsidR="0019001A">
        <w:t>klesli</w:t>
      </w:r>
      <w:r w:rsidR="00900740">
        <w:t xml:space="preserve"> s</w:t>
      </w:r>
      <w:r w:rsidR="0019001A">
        <w:t> </w:t>
      </w:r>
      <w:r w:rsidR="00900740">
        <w:t>přispíváním</w:t>
      </w:r>
      <w:r w:rsidR="0019001A">
        <w:t xml:space="preserve"> hlouběji</w:t>
      </w:r>
      <w:r w:rsidR="00900740">
        <w:t>.</w:t>
      </w:r>
    </w:p>
    <w:p w:rsidR="00922631" w:rsidRPr="00922631" w:rsidRDefault="00922631" w:rsidP="00E85A61">
      <w:pPr>
        <w:pStyle w:val="Titulek"/>
        <w:spacing w:after="0" w:line="360" w:lineRule="auto"/>
        <w:rPr>
          <w:color w:val="auto"/>
          <w:sz w:val="24"/>
        </w:rPr>
      </w:pPr>
      <w:r w:rsidRPr="00922631">
        <w:rPr>
          <w:color w:val="auto"/>
          <w:sz w:val="24"/>
        </w:rPr>
        <w:t xml:space="preserve">Graf </w:t>
      </w:r>
      <w:r w:rsidR="006F6574" w:rsidRPr="00922631">
        <w:rPr>
          <w:color w:val="auto"/>
          <w:sz w:val="24"/>
        </w:rPr>
        <w:fldChar w:fldCharType="begin"/>
      </w:r>
      <w:r w:rsidRPr="00922631">
        <w:rPr>
          <w:color w:val="auto"/>
          <w:sz w:val="24"/>
        </w:rPr>
        <w:instrText xml:space="preserve"> SEQ Graf \* ARABIC </w:instrText>
      </w:r>
      <w:r w:rsidR="006F6574" w:rsidRPr="00922631">
        <w:rPr>
          <w:color w:val="auto"/>
          <w:sz w:val="24"/>
        </w:rPr>
        <w:fldChar w:fldCharType="separate"/>
      </w:r>
      <w:r w:rsidR="001345B3">
        <w:rPr>
          <w:noProof/>
          <w:color w:val="auto"/>
          <w:sz w:val="24"/>
        </w:rPr>
        <w:t>4</w:t>
      </w:r>
      <w:r w:rsidR="006F6574" w:rsidRPr="00922631">
        <w:rPr>
          <w:color w:val="auto"/>
          <w:sz w:val="24"/>
        </w:rPr>
        <w:fldChar w:fldCharType="end"/>
      </w:r>
      <w:r>
        <w:rPr>
          <w:color w:val="auto"/>
          <w:sz w:val="24"/>
        </w:rPr>
        <w:t xml:space="preserve"> </w:t>
      </w:r>
      <w:r w:rsidR="00E85A61">
        <w:rPr>
          <w:color w:val="auto"/>
          <w:sz w:val="24"/>
        </w:rPr>
        <w:t xml:space="preserve">Investice </w:t>
      </w:r>
      <w:r w:rsidR="004901F5">
        <w:rPr>
          <w:color w:val="auto"/>
          <w:sz w:val="24"/>
        </w:rPr>
        <w:t xml:space="preserve">u hráčů bez blízkých vztahů </w:t>
      </w:r>
    </w:p>
    <w:p w:rsidR="00922631" w:rsidRDefault="004901F5" w:rsidP="00922631">
      <w:r>
        <w:rPr>
          <w:noProof/>
        </w:rPr>
        <w:drawing>
          <wp:inline distT="0" distB="0" distL="0" distR="0">
            <wp:extent cx="3899141" cy="2916195"/>
            <wp:effectExtent l="19050" t="0" r="6109" b="0"/>
            <wp:docPr id="7" name="obrázek 4" descr="C:\Users\hp\Desktop\bakalařka\Tabulka k bc o škále investic během h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bakalařka\Tabulka k bc o škále investic během hry.png"/>
                    <pic:cNvPicPr>
                      <a:picLocks noChangeAspect="1" noChangeArrowheads="1"/>
                    </pic:cNvPicPr>
                  </pic:nvPicPr>
                  <pic:blipFill>
                    <a:blip r:embed="rId16"/>
                    <a:srcRect/>
                    <a:stretch>
                      <a:fillRect/>
                    </a:stretch>
                  </pic:blipFill>
                  <pic:spPr bwMode="auto">
                    <a:xfrm>
                      <a:off x="0" y="0"/>
                      <a:ext cx="3901756" cy="2918150"/>
                    </a:xfrm>
                    <a:prstGeom prst="rect">
                      <a:avLst/>
                    </a:prstGeom>
                    <a:noFill/>
                    <a:ln w="9525">
                      <a:noFill/>
                      <a:miter lim="800000"/>
                      <a:headEnd/>
                      <a:tailEnd/>
                    </a:ln>
                  </pic:spPr>
                </pic:pic>
              </a:graphicData>
            </a:graphic>
          </wp:inline>
        </w:drawing>
      </w:r>
    </w:p>
    <w:p w:rsidR="004901F5" w:rsidRPr="00BF0FCA" w:rsidRDefault="004901F5" w:rsidP="004901F5">
      <w:pPr>
        <w:spacing w:line="240" w:lineRule="auto"/>
        <w:rPr>
          <w:i/>
          <w:sz w:val="22"/>
        </w:rPr>
      </w:pPr>
      <w:r w:rsidRPr="00BF0FCA">
        <w:rPr>
          <w:i/>
          <w:sz w:val="22"/>
        </w:rPr>
        <w:t>Zdroj:</w:t>
      </w:r>
      <w:r w:rsidR="006A28F1">
        <w:rPr>
          <w:i/>
          <w:sz w:val="22"/>
        </w:rPr>
        <w:t xml:space="preserve"> Citace </w:t>
      </w:r>
      <w:r w:rsidR="006A28F1" w:rsidRPr="006A28F1">
        <w:rPr>
          <w:i/>
          <w:sz w:val="22"/>
        </w:rPr>
        <w:t>Horstmann, E., Blankenberg, A., Schneider, T. (2017).</w:t>
      </w:r>
    </w:p>
    <w:p w:rsidR="001B2829" w:rsidRDefault="007A09B7" w:rsidP="007A09B7">
      <w:pPr>
        <w:pStyle w:val="Podtitul"/>
      </w:pPr>
      <w:r w:rsidRPr="00CC52E4">
        <w:t>Černé pasažérství</w:t>
      </w:r>
    </w:p>
    <w:p w:rsidR="008944B8" w:rsidRPr="008944B8" w:rsidRDefault="008944B8" w:rsidP="008944B8">
      <w:pPr>
        <w:spacing w:after="0" w:line="360" w:lineRule="auto"/>
      </w:pPr>
      <w:r>
        <w:t xml:space="preserve">Na výsky černého pasažérství se podíváme několika způsoby. První se opírá o výskyt jednání 100% černého pasažéra. To znamená, že příspěvek v jednom se bude rovnat nule. Takovéto chování jsme zaznamenali z 280 akcí pouze čtyřikrát. Opačná situace v chování </w:t>
      </w:r>
      <w:r w:rsidR="007F7921">
        <w:t>znamená, že jedinec přispěje všechny své mince a je tak 100% altruista. Na rozdíl od prvního případu výskyt altruistického chování dosahoval 46,43%.</w:t>
      </w:r>
    </w:p>
    <w:p w:rsidR="00DA288A" w:rsidRPr="00DA288A" w:rsidRDefault="00DA288A" w:rsidP="00DA288A">
      <w:pPr>
        <w:pStyle w:val="Titulek"/>
        <w:rPr>
          <w:color w:val="auto"/>
          <w:sz w:val="24"/>
        </w:rPr>
      </w:pPr>
      <w:r w:rsidRPr="00DA288A">
        <w:rPr>
          <w:color w:val="auto"/>
          <w:sz w:val="24"/>
        </w:rPr>
        <w:t xml:space="preserve">Tabulka </w:t>
      </w:r>
      <w:r w:rsidR="006F6574" w:rsidRPr="00DA288A">
        <w:rPr>
          <w:color w:val="auto"/>
          <w:sz w:val="24"/>
        </w:rPr>
        <w:fldChar w:fldCharType="begin"/>
      </w:r>
      <w:r w:rsidRPr="00DA288A">
        <w:rPr>
          <w:color w:val="auto"/>
          <w:sz w:val="24"/>
        </w:rPr>
        <w:instrText xml:space="preserve"> SEQ Tabulka \* ARABIC </w:instrText>
      </w:r>
      <w:r w:rsidR="006F6574" w:rsidRPr="00DA288A">
        <w:rPr>
          <w:color w:val="auto"/>
          <w:sz w:val="24"/>
        </w:rPr>
        <w:fldChar w:fldCharType="separate"/>
      </w:r>
      <w:r w:rsidR="005E7498">
        <w:rPr>
          <w:noProof/>
          <w:color w:val="auto"/>
          <w:sz w:val="24"/>
        </w:rPr>
        <w:t>2</w:t>
      </w:r>
      <w:r w:rsidR="006F6574" w:rsidRPr="00DA288A">
        <w:rPr>
          <w:color w:val="auto"/>
          <w:sz w:val="24"/>
        </w:rPr>
        <w:fldChar w:fldCharType="end"/>
      </w:r>
      <w:r w:rsidRPr="00DA288A">
        <w:rPr>
          <w:color w:val="auto"/>
          <w:sz w:val="24"/>
        </w:rPr>
        <w:t xml:space="preserve"> Výskyt černého pasažérství</w:t>
      </w:r>
    </w:p>
    <w:tbl>
      <w:tblPr>
        <w:tblW w:w="0" w:type="dxa"/>
        <w:tblBorders>
          <w:top w:val="single" w:sz="4" w:space="0" w:color="auto"/>
          <w:bottom w:val="single" w:sz="4" w:space="0" w:color="auto"/>
        </w:tblBorders>
        <w:tblCellMar>
          <w:left w:w="0" w:type="dxa"/>
          <w:right w:w="0" w:type="dxa"/>
        </w:tblCellMar>
        <w:tblLook w:val="04A0"/>
      </w:tblPr>
      <w:tblGrid>
        <w:gridCol w:w="1874"/>
        <w:gridCol w:w="1655"/>
        <w:gridCol w:w="1570"/>
      </w:tblGrid>
      <w:tr w:rsidR="00DB648A" w:rsidRPr="00DB648A" w:rsidTr="00DB648A">
        <w:trPr>
          <w:trHeight w:val="259"/>
        </w:trPr>
        <w:tc>
          <w:tcPr>
            <w:tcW w:w="0" w:type="auto"/>
            <w:tcBorders>
              <w:bottom w:val="single" w:sz="4" w:space="0" w:color="auto"/>
            </w:tcBorders>
            <w:tcMar>
              <w:top w:w="0" w:type="dxa"/>
              <w:left w:w="39" w:type="dxa"/>
              <w:bottom w:w="0" w:type="dxa"/>
              <w:right w:w="39" w:type="dxa"/>
            </w:tcMar>
            <w:vAlign w:val="bottom"/>
            <w:hideMark/>
          </w:tcPr>
          <w:p w:rsidR="00DB648A" w:rsidRPr="00DB648A" w:rsidRDefault="00DB648A" w:rsidP="00DB648A">
            <w:pPr>
              <w:overflowPunct/>
              <w:autoSpaceDE/>
              <w:autoSpaceDN/>
              <w:adjustRightInd/>
              <w:spacing w:after="0" w:line="240" w:lineRule="auto"/>
              <w:jc w:val="left"/>
              <w:textAlignment w:val="auto"/>
              <w:rPr>
                <w:rFonts w:ascii="Calibri" w:hAnsi="Calibri"/>
                <w:sz w:val="22"/>
                <w:szCs w:val="22"/>
              </w:rPr>
            </w:pPr>
          </w:p>
        </w:tc>
        <w:tc>
          <w:tcPr>
            <w:tcW w:w="0" w:type="auto"/>
            <w:tcBorders>
              <w:bottom w:val="single" w:sz="4" w:space="0" w:color="auto"/>
            </w:tcBorders>
            <w:tcMar>
              <w:top w:w="0" w:type="dxa"/>
              <w:left w:w="39" w:type="dxa"/>
              <w:bottom w:w="0" w:type="dxa"/>
              <w:right w:w="39" w:type="dxa"/>
            </w:tcMar>
            <w:vAlign w:val="bottom"/>
            <w:hideMark/>
          </w:tcPr>
          <w:p w:rsidR="00DB648A" w:rsidRPr="00DB648A" w:rsidRDefault="00DB648A" w:rsidP="00DB648A">
            <w:pPr>
              <w:overflowPunct/>
              <w:autoSpaceDE/>
              <w:autoSpaceDN/>
              <w:adjustRightInd/>
              <w:spacing w:after="0" w:line="240" w:lineRule="auto"/>
              <w:jc w:val="left"/>
              <w:textAlignment w:val="auto"/>
              <w:rPr>
                <w:rFonts w:ascii="Calibri" w:hAnsi="Calibri"/>
                <w:sz w:val="22"/>
                <w:szCs w:val="22"/>
              </w:rPr>
            </w:pPr>
            <w:r w:rsidRPr="00DB648A">
              <w:rPr>
                <w:rFonts w:ascii="Calibri" w:hAnsi="Calibri"/>
                <w:sz w:val="22"/>
                <w:szCs w:val="22"/>
              </w:rPr>
              <w:t>Kolikrát se objevil</w:t>
            </w:r>
          </w:p>
        </w:tc>
        <w:tc>
          <w:tcPr>
            <w:tcW w:w="0" w:type="auto"/>
            <w:tcBorders>
              <w:bottom w:val="single" w:sz="4" w:space="0" w:color="auto"/>
            </w:tcBorders>
            <w:tcMar>
              <w:top w:w="0" w:type="dxa"/>
              <w:left w:w="39" w:type="dxa"/>
              <w:bottom w:w="0" w:type="dxa"/>
              <w:right w:w="39" w:type="dxa"/>
            </w:tcMar>
            <w:vAlign w:val="bottom"/>
            <w:hideMark/>
          </w:tcPr>
          <w:p w:rsidR="00DB648A" w:rsidRPr="00DB648A" w:rsidRDefault="00DB648A" w:rsidP="00DB648A">
            <w:pPr>
              <w:overflowPunct/>
              <w:autoSpaceDE/>
              <w:autoSpaceDN/>
              <w:adjustRightInd/>
              <w:spacing w:after="0" w:line="240" w:lineRule="auto"/>
              <w:jc w:val="left"/>
              <w:textAlignment w:val="auto"/>
              <w:rPr>
                <w:rFonts w:ascii="Calibri" w:hAnsi="Calibri"/>
                <w:sz w:val="22"/>
                <w:szCs w:val="22"/>
              </w:rPr>
            </w:pPr>
            <w:r w:rsidRPr="00DB648A">
              <w:rPr>
                <w:rFonts w:ascii="Calibri" w:hAnsi="Calibri"/>
                <w:sz w:val="22"/>
                <w:szCs w:val="22"/>
              </w:rPr>
              <w:t>Relativní četnost</w:t>
            </w:r>
          </w:p>
        </w:tc>
      </w:tr>
      <w:tr w:rsidR="00DB648A" w:rsidRPr="00DB648A" w:rsidTr="00DB648A">
        <w:trPr>
          <w:trHeight w:val="259"/>
        </w:trPr>
        <w:tc>
          <w:tcPr>
            <w:tcW w:w="0" w:type="auto"/>
            <w:tcBorders>
              <w:top w:val="single" w:sz="4" w:space="0" w:color="auto"/>
              <w:bottom w:val="nil"/>
            </w:tcBorders>
            <w:tcMar>
              <w:top w:w="0" w:type="dxa"/>
              <w:left w:w="39" w:type="dxa"/>
              <w:bottom w:w="0" w:type="dxa"/>
              <w:right w:w="39" w:type="dxa"/>
            </w:tcMar>
            <w:vAlign w:val="bottom"/>
            <w:hideMark/>
          </w:tcPr>
          <w:p w:rsidR="00DB648A" w:rsidRPr="00DB648A" w:rsidRDefault="00DB648A" w:rsidP="00DB648A">
            <w:pPr>
              <w:overflowPunct/>
              <w:autoSpaceDE/>
              <w:autoSpaceDN/>
              <w:adjustRightInd/>
              <w:spacing w:after="0" w:line="240" w:lineRule="auto"/>
              <w:jc w:val="left"/>
              <w:textAlignment w:val="auto"/>
              <w:rPr>
                <w:rFonts w:ascii="Calibri" w:hAnsi="Calibri"/>
                <w:sz w:val="22"/>
                <w:szCs w:val="22"/>
              </w:rPr>
            </w:pPr>
            <w:r w:rsidRPr="00DB648A">
              <w:rPr>
                <w:rFonts w:ascii="Calibri" w:hAnsi="Calibri"/>
                <w:sz w:val="22"/>
                <w:szCs w:val="22"/>
              </w:rPr>
              <w:t>100% Altruista</w:t>
            </w:r>
          </w:p>
        </w:tc>
        <w:tc>
          <w:tcPr>
            <w:tcW w:w="0" w:type="auto"/>
            <w:tcBorders>
              <w:top w:val="single" w:sz="4" w:space="0" w:color="auto"/>
              <w:bottom w:val="nil"/>
            </w:tcBorders>
            <w:tcMar>
              <w:top w:w="0" w:type="dxa"/>
              <w:left w:w="39" w:type="dxa"/>
              <w:bottom w:w="0" w:type="dxa"/>
              <w:right w:w="39" w:type="dxa"/>
            </w:tcMar>
            <w:vAlign w:val="bottom"/>
            <w:hideMark/>
          </w:tcPr>
          <w:p w:rsidR="00DB648A" w:rsidRPr="00DB648A" w:rsidRDefault="00DB648A" w:rsidP="00DB648A">
            <w:pPr>
              <w:overflowPunct/>
              <w:autoSpaceDE/>
              <w:autoSpaceDN/>
              <w:adjustRightInd/>
              <w:spacing w:after="0" w:line="240" w:lineRule="auto"/>
              <w:jc w:val="right"/>
              <w:textAlignment w:val="auto"/>
              <w:rPr>
                <w:rFonts w:ascii="Calibri" w:hAnsi="Calibri"/>
                <w:sz w:val="22"/>
                <w:szCs w:val="22"/>
              </w:rPr>
            </w:pPr>
            <w:r w:rsidRPr="00DB648A">
              <w:rPr>
                <w:rFonts w:ascii="Calibri" w:hAnsi="Calibri"/>
                <w:sz w:val="22"/>
                <w:szCs w:val="22"/>
              </w:rPr>
              <w:t>130</w:t>
            </w:r>
          </w:p>
        </w:tc>
        <w:tc>
          <w:tcPr>
            <w:tcW w:w="0" w:type="auto"/>
            <w:tcBorders>
              <w:top w:val="single" w:sz="4" w:space="0" w:color="auto"/>
              <w:bottom w:val="nil"/>
            </w:tcBorders>
            <w:tcMar>
              <w:top w:w="0" w:type="dxa"/>
              <w:left w:w="39" w:type="dxa"/>
              <w:bottom w:w="0" w:type="dxa"/>
              <w:right w:w="39" w:type="dxa"/>
            </w:tcMar>
            <w:vAlign w:val="bottom"/>
            <w:hideMark/>
          </w:tcPr>
          <w:p w:rsidR="00DB648A" w:rsidRPr="00DB648A" w:rsidRDefault="00DB648A" w:rsidP="00DB648A">
            <w:pPr>
              <w:overflowPunct/>
              <w:autoSpaceDE/>
              <w:autoSpaceDN/>
              <w:adjustRightInd/>
              <w:spacing w:after="0" w:line="240" w:lineRule="auto"/>
              <w:jc w:val="right"/>
              <w:textAlignment w:val="auto"/>
              <w:rPr>
                <w:rFonts w:ascii="Calibri" w:hAnsi="Calibri"/>
                <w:sz w:val="22"/>
                <w:szCs w:val="22"/>
              </w:rPr>
            </w:pPr>
            <w:r w:rsidRPr="00DB648A">
              <w:rPr>
                <w:rFonts w:ascii="Calibri" w:hAnsi="Calibri"/>
                <w:sz w:val="22"/>
                <w:szCs w:val="22"/>
              </w:rPr>
              <w:t>46,43%</w:t>
            </w:r>
          </w:p>
        </w:tc>
      </w:tr>
      <w:tr w:rsidR="00DB648A" w:rsidRPr="00DB648A" w:rsidTr="00DB648A">
        <w:trPr>
          <w:trHeight w:val="259"/>
        </w:trPr>
        <w:tc>
          <w:tcPr>
            <w:tcW w:w="0" w:type="auto"/>
            <w:tcBorders>
              <w:top w:val="nil"/>
              <w:bottom w:val="nil"/>
            </w:tcBorders>
            <w:tcMar>
              <w:top w:w="0" w:type="dxa"/>
              <w:left w:w="39" w:type="dxa"/>
              <w:bottom w:w="0" w:type="dxa"/>
              <w:right w:w="39" w:type="dxa"/>
            </w:tcMar>
            <w:vAlign w:val="bottom"/>
            <w:hideMark/>
          </w:tcPr>
          <w:p w:rsidR="00DB648A" w:rsidRPr="00DB648A" w:rsidRDefault="00DB648A" w:rsidP="00DB648A">
            <w:pPr>
              <w:overflowPunct/>
              <w:autoSpaceDE/>
              <w:autoSpaceDN/>
              <w:adjustRightInd/>
              <w:spacing w:after="0" w:line="240" w:lineRule="auto"/>
              <w:jc w:val="left"/>
              <w:textAlignment w:val="auto"/>
              <w:rPr>
                <w:rFonts w:ascii="Calibri" w:hAnsi="Calibri"/>
                <w:sz w:val="22"/>
                <w:szCs w:val="22"/>
              </w:rPr>
            </w:pPr>
            <w:r w:rsidRPr="00DB648A">
              <w:rPr>
                <w:rFonts w:ascii="Calibri" w:hAnsi="Calibri"/>
                <w:sz w:val="22"/>
                <w:szCs w:val="22"/>
              </w:rPr>
              <w:t>100% Černý pasažér</w:t>
            </w:r>
          </w:p>
        </w:tc>
        <w:tc>
          <w:tcPr>
            <w:tcW w:w="0" w:type="auto"/>
            <w:tcBorders>
              <w:top w:val="nil"/>
              <w:bottom w:val="nil"/>
            </w:tcBorders>
            <w:tcMar>
              <w:top w:w="0" w:type="dxa"/>
              <w:left w:w="39" w:type="dxa"/>
              <w:bottom w:w="0" w:type="dxa"/>
              <w:right w:w="39" w:type="dxa"/>
            </w:tcMar>
            <w:vAlign w:val="bottom"/>
            <w:hideMark/>
          </w:tcPr>
          <w:p w:rsidR="00DB648A" w:rsidRPr="00DB648A" w:rsidRDefault="00DB648A" w:rsidP="00DB648A">
            <w:pPr>
              <w:overflowPunct/>
              <w:autoSpaceDE/>
              <w:autoSpaceDN/>
              <w:adjustRightInd/>
              <w:spacing w:after="0" w:line="240" w:lineRule="auto"/>
              <w:jc w:val="right"/>
              <w:textAlignment w:val="auto"/>
              <w:rPr>
                <w:rFonts w:ascii="Calibri" w:hAnsi="Calibri"/>
                <w:sz w:val="22"/>
                <w:szCs w:val="22"/>
              </w:rPr>
            </w:pPr>
            <w:r w:rsidRPr="00DB648A">
              <w:rPr>
                <w:rFonts w:ascii="Calibri" w:hAnsi="Calibri"/>
                <w:sz w:val="22"/>
                <w:szCs w:val="22"/>
              </w:rPr>
              <w:t>4</w:t>
            </w:r>
          </w:p>
        </w:tc>
        <w:tc>
          <w:tcPr>
            <w:tcW w:w="0" w:type="auto"/>
            <w:tcBorders>
              <w:top w:val="nil"/>
              <w:bottom w:val="nil"/>
            </w:tcBorders>
            <w:tcMar>
              <w:top w:w="0" w:type="dxa"/>
              <w:left w:w="39" w:type="dxa"/>
              <w:bottom w:w="0" w:type="dxa"/>
              <w:right w:w="39" w:type="dxa"/>
            </w:tcMar>
            <w:vAlign w:val="bottom"/>
            <w:hideMark/>
          </w:tcPr>
          <w:p w:rsidR="00DB648A" w:rsidRPr="00DB648A" w:rsidRDefault="00DB648A" w:rsidP="00DB648A">
            <w:pPr>
              <w:overflowPunct/>
              <w:autoSpaceDE/>
              <w:autoSpaceDN/>
              <w:adjustRightInd/>
              <w:spacing w:after="0" w:line="240" w:lineRule="auto"/>
              <w:jc w:val="right"/>
              <w:textAlignment w:val="auto"/>
              <w:rPr>
                <w:rFonts w:ascii="Calibri" w:hAnsi="Calibri"/>
                <w:sz w:val="22"/>
                <w:szCs w:val="22"/>
              </w:rPr>
            </w:pPr>
            <w:r w:rsidRPr="00DB648A">
              <w:rPr>
                <w:rFonts w:ascii="Calibri" w:hAnsi="Calibri"/>
                <w:sz w:val="22"/>
                <w:szCs w:val="22"/>
              </w:rPr>
              <w:t>1,43%</w:t>
            </w:r>
          </w:p>
        </w:tc>
      </w:tr>
      <w:tr w:rsidR="00DB648A" w:rsidRPr="00DB648A" w:rsidTr="00DB648A">
        <w:trPr>
          <w:trHeight w:val="259"/>
        </w:trPr>
        <w:tc>
          <w:tcPr>
            <w:tcW w:w="0" w:type="auto"/>
            <w:tcBorders>
              <w:top w:val="nil"/>
              <w:bottom w:val="single" w:sz="4" w:space="0" w:color="auto"/>
            </w:tcBorders>
            <w:tcMar>
              <w:top w:w="0" w:type="dxa"/>
              <w:left w:w="39" w:type="dxa"/>
              <w:bottom w:w="0" w:type="dxa"/>
              <w:right w:w="39" w:type="dxa"/>
            </w:tcMar>
            <w:vAlign w:val="bottom"/>
            <w:hideMark/>
          </w:tcPr>
          <w:p w:rsidR="00DB648A" w:rsidRPr="00DB648A" w:rsidRDefault="00DB648A" w:rsidP="00DB648A">
            <w:pPr>
              <w:overflowPunct/>
              <w:autoSpaceDE/>
              <w:autoSpaceDN/>
              <w:adjustRightInd/>
              <w:spacing w:after="0" w:line="240" w:lineRule="auto"/>
              <w:jc w:val="left"/>
              <w:textAlignment w:val="auto"/>
              <w:rPr>
                <w:rFonts w:ascii="Calibri" w:hAnsi="Calibri"/>
                <w:sz w:val="22"/>
                <w:szCs w:val="22"/>
              </w:rPr>
            </w:pPr>
            <w:r w:rsidRPr="00DB648A">
              <w:rPr>
                <w:rFonts w:ascii="Calibri" w:hAnsi="Calibri"/>
                <w:sz w:val="22"/>
                <w:szCs w:val="22"/>
              </w:rPr>
              <w:t>Ostatní/Jiné</w:t>
            </w:r>
          </w:p>
        </w:tc>
        <w:tc>
          <w:tcPr>
            <w:tcW w:w="0" w:type="auto"/>
            <w:tcBorders>
              <w:top w:val="nil"/>
              <w:bottom w:val="single" w:sz="4" w:space="0" w:color="auto"/>
            </w:tcBorders>
            <w:tcMar>
              <w:top w:w="0" w:type="dxa"/>
              <w:left w:w="39" w:type="dxa"/>
              <w:bottom w:w="0" w:type="dxa"/>
              <w:right w:w="39" w:type="dxa"/>
            </w:tcMar>
            <w:vAlign w:val="bottom"/>
            <w:hideMark/>
          </w:tcPr>
          <w:p w:rsidR="00DB648A" w:rsidRPr="00DB648A" w:rsidRDefault="00DB648A" w:rsidP="00DB648A">
            <w:pPr>
              <w:overflowPunct/>
              <w:autoSpaceDE/>
              <w:autoSpaceDN/>
              <w:adjustRightInd/>
              <w:spacing w:after="0" w:line="240" w:lineRule="auto"/>
              <w:jc w:val="right"/>
              <w:textAlignment w:val="auto"/>
              <w:rPr>
                <w:rFonts w:ascii="Calibri" w:hAnsi="Calibri"/>
                <w:sz w:val="22"/>
                <w:szCs w:val="22"/>
              </w:rPr>
            </w:pPr>
            <w:r w:rsidRPr="00DB648A">
              <w:rPr>
                <w:rFonts w:ascii="Calibri" w:hAnsi="Calibri"/>
                <w:sz w:val="22"/>
                <w:szCs w:val="22"/>
              </w:rPr>
              <w:t>146</w:t>
            </w:r>
          </w:p>
        </w:tc>
        <w:tc>
          <w:tcPr>
            <w:tcW w:w="0" w:type="auto"/>
            <w:tcBorders>
              <w:top w:val="nil"/>
              <w:bottom w:val="single" w:sz="4" w:space="0" w:color="auto"/>
            </w:tcBorders>
            <w:tcMar>
              <w:top w:w="0" w:type="dxa"/>
              <w:left w:w="39" w:type="dxa"/>
              <w:bottom w:w="0" w:type="dxa"/>
              <w:right w:w="39" w:type="dxa"/>
            </w:tcMar>
            <w:vAlign w:val="bottom"/>
            <w:hideMark/>
          </w:tcPr>
          <w:p w:rsidR="00DB648A" w:rsidRPr="00DB648A" w:rsidRDefault="00DB648A" w:rsidP="00DB648A">
            <w:pPr>
              <w:overflowPunct/>
              <w:autoSpaceDE/>
              <w:autoSpaceDN/>
              <w:adjustRightInd/>
              <w:spacing w:after="0" w:line="240" w:lineRule="auto"/>
              <w:jc w:val="right"/>
              <w:textAlignment w:val="auto"/>
              <w:rPr>
                <w:rFonts w:ascii="Calibri" w:hAnsi="Calibri"/>
                <w:sz w:val="22"/>
                <w:szCs w:val="22"/>
              </w:rPr>
            </w:pPr>
            <w:r w:rsidRPr="00DB648A">
              <w:rPr>
                <w:rFonts w:ascii="Calibri" w:hAnsi="Calibri"/>
                <w:sz w:val="22"/>
                <w:szCs w:val="22"/>
              </w:rPr>
              <w:t>52,14%</w:t>
            </w:r>
          </w:p>
        </w:tc>
      </w:tr>
      <w:tr w:rsidR="00DB648A" w:rsidRPr="00DB648A" w:rsidTr="00DB648A">
        <w:trPr>
          <w:trHeight w:val="259"/>
        </w:trPr>
        <w:tc>
          <w:tcPr>
            <w:tcW w:w="0" w:type="auto"/>
            <w:tcBorders>
              <w:top w:val="single" w:sz="4" w:space="0" w:color="auto"/>
            </w:tcBorders>
            <w:tcMar>
              <w:top w:w="0" w:type="dxa"/>
              <w:left w:w="39" w:type="dxa"/>
              <w:bottom w:w="0" w:type="dxa"/>
              <w:right w:w="39" w:type="dxa"/>
            </w:tcMar>
            <w:vAlign w:val="bottom"/>
            <w:hideMark/>
          </w:tcPr>
          <w:p w:rsidR="00DB648A" w:rsidRPr="00DB648A" w:rsidRDefault="00DB648A" w:rsidP="00DB648A">
            <w:pPr>
              <w:overflowPunct/>
              <w:autoSpaceDE/>
              <w:autoSpaceDN/>
              <w:adjustRightInd/>
              <w:spacing w:after="0" w:line="240" w:lineRule="auto"/>
              <w:jc w:val="left"/>
              <w:textAlignment w:val="auto"/>
              <w:rPr>
                <w:rFonts w:ascii="Calibri" w:hAnsi="Calibri"/>
                <w:sz w:val="22"/>
                <w:szCs w:val="22"/>
              </w:rPr>
            </w:pPr>
            <w:r w:rsidRPr="00DB648A">
              <w:rPr>
                <w:rFonts w:ascii="Calibri" w:hAnsi="Calibri"/>
                <w:sz w:val="22"/>
                <w:szCs w:val="22"/>
              </w:rPr>
              <w:t>Celkem jednání</w:t>
            </w:r>
          </w:p>
        </w:tc>
        <w:tc>
          <w:tcPr>
            <w:tcW w:w="0" w:type="auto"/>
            <w:tcBorders>
              <w:top w:val="single" w:sz="4" w:space="0" w:color="auto"/>
            </w:tcBorders>
            <w:shd w:val="clear" w:color="auto" w:fill="FFFFFF"/>
            <w:tcMar>
              <w:top w:w="0" w:type="dxa"/>
              <w:left w:w="39" w:type="dxa"/>
              <w:bottom w:w="0" w:type="dxa"/>
              <w:right w:w="39" w:type="dxa"/>
            </w:tcMar>
            <w:vAlign w:val="bottom"/>
            <w:hideMark/>
          </w:tcPr>
          <w:p w:rsidR="00DB648A" w:rsidRPr="00DB648A" w:rsidRDefault="00DB648A" w:rsidP="00DB648A">
            <w:pPr>
              <w:overflowPunct/>
              <w:autoSpaceDE/>
              <w:autoSpaceDN/>
              <w:adjustRightInd/>
              <w:spacing w:after="0" w:line="240" w:lineRule="auto"/>
              <w:jc w:val="right"/>
              <w:textAlignment w:val="auto"/>
              <w:rPr>
                <w:rFonts w:ascii="Inconsolata" w:hAnsi="Inconsolata"/>
                <w:color w:val="000000"/>
                <w:sz w:val="22"/>
                <w:szCs w:val="22"/>
              </w:rPr>
            </w:pPr>
            <w:r w:rsidRPr="00DB648A">
              <w:rPr>
                <w:rFonts w:ascii="Inconsolata" w:hAnsi="Inconsolata"/>
                <w:color w:val="000000"/>
                <w:sz w:val="22"/>
                <w:szCs w:val="22"/>
              </w:rPr>
              <w:t>280</w:t>
            </w:r>
          </w:p>
        </w:tc>
        <w:tc>
          <w:tcPr>
            <w:tcW w:w="0" w:type="auto"/>
            <w:tcBorders>
              <w:top w:val="single" w:sz="4" w:space="0" w:color="auto"/>
            </w:tcBorders>
            <w:tcMar>
              <w:top w:w="0" w:type="dxa"/>
              <w:left w:w="39" w:type="dxa"/>
              <w:bottom w:w="0" w:type="dxa"/>
              <w:right w:w="39" w:type="dxa"/>
            </w:tcMar>
            <w:vAlign w:val="bottom"/>
            <w:hideMark/>
          </w:tcPr>
          <w:p w:rsidR="00DB648A" w:rsidRPr="00DB648A" w:rsidRDefault="00DB648A" w:rsidP="00DB648A">
            <w:pPr>
              <w:overflowPunct/>
              <w:autoSpaceDE/>
              <w:autoSpaceDN/>
              <w:adjustRightInd/>
              <w:spacing w:after="0" w:line="240" w:lineRule="auto"/>
              <w:jc w:val="left"/>
              <w:textAlignment w:val="auto"/>
              <w:rPr>
                <w:rFonts w:ascii="Calibri" w:hAnsi="Calibri"/>
                <w:sz w:val="22"/>
                <w:szCs w:val="22"/>
              </w:rPr>
            </w:pPr>
          </w:p>
        </w:tc>
      </w:tr>
    </w:tbl>
    <w:p w:rsidR="00C44A24" w:rsidRDefault="00C44A24" w:rsidP="007F7921">
      <w:pPr>
        <w:spacing w:after="0" w:line="360" w:lineRule="auto"/>
        <w:ind w:firstLine="709"/>
        <w:rPr>
          <w:rFonts w:cs="Arial"/>
        </w:rPr>
      </w:pPr>
      <w:r w:rsidRPr="00CC52E4">
        <w:rPr>
          <w:rFonts w:cs="Arial"/>
        </w:rPr>
        <w:lastRenderedPageBreak/>
        <w:t>V</w:t>
      </w:r>
      <w:r w:rsidR="006F2FBC" w:rsidRPr="00CC52E4">
        <w:rPr>
          <w:rFonts w:cs="Arial"/>
        </w:rPr>
        <w:t>e</w:t>
      </w:r>
      <w:r w:rsidRPr="00CC52E4">
        <w:rPr>
          <w:rFonts w:cs="Arial"/>
        </w:rPr>
        <w:t xml:space="preserve"> vytvořeném experimentu jsou pravidla nastavená tak, že jediná možnost výhry je společně se skupinou. Od jiných se liší právě situací, kdy hráči nejsou svázaní svými jednáními k celé skupině, tedy mají možnost výdělku nezávisle </w:t>
      </w:r>
      <w:r w:rsidR="006F2FBC" w:rsidRPr="00CC52E4">
        <w:rPr>
          <w:rFonts w:cs="Arial"/>
        </w:rPr>
        <w:t xml:space="preserve">na </w:t>
      </w:r>
      <w:r w:rsidRPr="00CC52E4">
        <w:rPr>
          <w:rFonts w:cs="Arial"/>
        </w:rPr>
        <w:t>úspěšnosti</w:t>
      </w:r>
      <w:r w:rsidR="006F2FBC" w:rsidRPr="00CC52E4">
        <w:rPr>
          <w:rFonts w:cs="Arial"/>
        </w:rPr>
        <w:t xml:space="preserve"> spoluhráčů.</w:t>
      </w:r>
      <w:r w:rsidRPr="00CC52E4">
        <w:rPr>
          <w:rFonts w:cs="Arial"/>
        </w:rPr>
        <w:t xml:space="preserve"> </w:t>
      </w:r>
      <w:r w:rsidR="006F2FBC" w:rsidRPr="00CC52E4">
        <w:rPr>
          <w:rFonts w:cs="Arial"/>
        </w:rPr>
        <w:t xml:space="preserve">V takovém případě </w:t>
      </w:r>
      <w:r w:rsidR="008944B8">
        <w:rPr>
          <w:rFonts w:cs="Arial"/>
        </w:rPr>
        <w:t xml:space="preserve">se </w:t>
      </w:r>
      <w:r w:rsidR="006F2FBC" w:rsidRPr="00CC52E4">
        <w:rPr>
          <w:rFonts w:cs="Arial"/>
        </w:rPr>
        <w:t xml:space="preserve">může černé pasažérství formulovat na jednotlivé skupiny. Míra černého pasažérství se bude odvádět od celkové úspěšnosti skupin v získání co nejvíce mincí </w:t>
      </w:r>
      <w:r w:rsidR="00041B2B" w:rsidRPr="00CC52E4">
        <w:rPr>
          <w:rFonts w:cs="Arial"/>
        </w:rPr>
        <w:t>ke konci hry.</w:t>
      </w:r>
    </w:p>
    <w:p w:rsidR="00E455BE" w:rsidRPr="00CC52E4" w:rsidRDefault="00E455BE" w:rsidP="007F7921">
      <w:pPr>
        <w:spacing w:after="0" w:line="360" w:lineRule="auto"/>
        <w:ind w:firstLine="709"/>
        <w:rPr>
          <w:rFonts w:cs="Arial"/>
        </w:rPr>
      </w:pPr>
      <w:r>
        <w:rPr>
          <w:rFonts w:cs="Arial"/>
        </w:rPr>
        <w:t xml:space="preserve">Na grafu 5 je představeno, jak moc byly jednotlivé skupiny úspěšné ve sběru mincí. Z prvního pohledu na zaplněné šedé sloupce, můžete usoudit, že si vedly obzvlášť schopně. Žádná skupina dohromady nikdy svým průměrem </w:t>
      </w:r>
      <w:r w:rsidR="00161287">
        <w:rPr>
          <w:rFonts w:cs="Arial"/>
        </w:rPr>
        <w:t xml:space="preserve">investic </w:t>
      </w:r>
      <w:r>
        <w:rPr>
          <w:rFonts w:cs="Arial"/>
        </w:rPr>
        <w:t>neklesla p</w:t>
      </w:r>
      <w:r w:rsidR="00161287">
        <w:rPr>
          <w:rFonts w:cs="Arial"/>
        </w:rPr>
        <w:t>od 300 mincí (400 mincí je maximum).</w:t>
      </w:r>
    </w:p>
    <w:p w:rsidR="001345B3" w:rsidRDefault="001345B3" w:rsidP="001345B3">
      <w:pPr>
        <w:pStyle w:val="Titulek"/>
        <w:spacing w:line="360" w:lineRule="auto"/>
        <w:rPr>
          <w:color w:val="auto"/>
          <w:sz w:val="24"/>
        </w:rPr>
      </w:pPr>
      <w:r w:rsidRPr="001345B3">
        <w:rPr>
          <w:color w:val="auto"/>
          <w:sz w:val="24"/>
        </w:rPr>
        <w:t xml:space="preserve">Graf </w:t>
      </w:r>
      <w:r w:rsidRPr="001345B3">
        <w:rPr>
          <w:color w:val="auto"/>
          <w:sz w:val="24"/>
        </w:rPr>
        <w:fldChar w:fldCharType="begin"/>
      </w:r>
      <w:r w:rsidRPr="001345B3">
        <w:rPr>
          <w:color w:val="auto"/>
          <w:sz w:val="24"/>
        </w:rPr>
        <w:instrText xml:space="preserve"> SEQ Graf \* ARABIC </w:instrText>
      </w:r>
      <w:r w:rsidRPr="001345B3">
        <w:rPr>
          <w:color w:val="auto"/>
          <w:sz w:val="24"/>
        </w:rPr>
        <w:fldChar w:fldCharType="separate"/>
      </w:r>
      <w:r w:rsidRPr="001345B3">
        <w:rPr>
          <w:noProof/>
          <w:color w:val="auto"/>
          <w:sz w:val="24"/>
        </w:rPr>
        <w:t>5</w:t>
      </w:r>
      <w:r w:rsidRPr="001345B3">
        <w:rPr>
          <w:color w:val="auto"/>
          <w:sz w:val="24"/>
        </w:rPr>
        <w:fldChar w:fldCharType="end"/>
      </w:r>
      <w:r>
        <w:rPr>
          <w:color w:val="auto"/>
          <w:sz w:val="24"/>
        </w:rPr>
        <w:t xml:space="preserve"> </w:t>
      </w:r>
      <w:r w:rsidR="00E455BE">
        <w:rPr>
          <w:color w:val="auto"/>
          <w:sz w:val="24"/>
        </w:rPr>
        <w:t xml:space="preserve">Srovnání úspěšnosti napříč skupinami </w:t>
      </w:r>
    </w:p>
    <w:p w:rsidR="00E455BE" w:rsidRPr="00E455BE" w:rsidRDefault="00E455BE" w:rsidP="00E455BE">
      <w:r>
        <w:rPr>
          <w:noProof/>
        </w:rPr>
        <w:drawing>
          <wp:inline distT="0" distB="0" distL="0" distR="0">
            <wp:extent cx="5399405" cy="3337520"/>
            <wp:effectExtent l="19050" t="0" r="0" b="0"/>
            <wp:docPr id="2" name="obrázek 1" descr="C:\Users\hp\Downloads\Průměr investovaných mincí uvnitř sku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růměr investovaných mincí uvnitř skupin.png"/>
                    <pic:cNvPicPr>
                      <a:picLocks noChangeAspect="1" noChangeArrowheads="1"/>
                    </pic:cNvPicPr>
                  </pic:nvPicPr>
                  <pic:blipFill>
                    <a:blip r:embed="rId17"/>
                    <a:srcRect/>
                    <a:stretch>
                      <a:fillRect/>
                    </a:stretch>
                  </pic:blipFill>
                  <pic:spPr bwMode="auto">
                    <a:xfrm>
                      <a:off x="0" y="0"/>
                      <a:ext cx="5399405" cy="3337520"/>
                    </a:xfrm>
                    <a:prstGeom prst="rect">
                      <a:avLst/>
                    </a:prstGeom>
                    <a:noFill/>
                    <a:ln w="9525">
                      <a:noFill/>
                      <a:miter lim="800000"/>
                      <a:headEnd/>
                      <a:tailEnd/>
                    </a:ln>
                  </pic:spPr>
                </pic:pic>
              </a:graphicData>
            </a:graphic>
          </wp:inline>
        </w:drawing>
      </w:r>
    </w:p>
    <w:p w:rsidR="00041B2B" w:rsidRPr="00CC52E4" w:rsidRDefault="00041B2B" w:rsidP="00041B2B">
      <w:pPr>
        <w:pStyle w:val="Podtitul"/>
      </w:pPr>
      <w:r w:rsidRPr="00CC52E4">
        <w:t>Volená taktika hráčů</w:t>
      </w:r>
    </w:p>
    <w:p w:rsidR="005E7498" w:rsidRPr="005E7498" w:rsidRDefault="005E7498" w:rsidP="005E7498">
      <w:pPr>
        <w:pStyle w:val="Titulek"/>
        <w:spacing w:after="0" w:line="360" w:lineRule="auto"/>
        <w:ind w:firstLine="709"/>
        <w:rPr>
          <w:b w:val="0"/>
          <w:color w:val="auto"/>
          <w:sz w:val="26"/>
          <w:szCs w:val="26"/>
        </w:rPr>
      </w:pPr>
    </w:p>
    <w:p w:rsidR="005E7498" w:rsidRDefault="005E7498" w:rsidP="005E7498">
      <w:pPr>
        <w:pStyle w:val="Titulek"/>
        <w:spacing w:line="360" w:lineRule="auto"/>
        <w:rPr>
          <w:color w:val="auto"/>
          <w:sz w:val="24"/>
        </w:rPr>
      </w:pPr>
      <w:r w:rsidRPr="005E7498">
        <w:rPr>
          <w:color w:val="auto"/>
          <w:sz w:val="24"/>
        </w:rPr>
        <w:t xml:space="preserve">Tabulka </w:t>
      </w:r>
      <w:r w:rsidRPr="005E7498">
        <w:rPr>
          <w:color w:val="auto"/>
          <w:sz w:val="24"/>
        </w:rPr>
        <w:fldChar w:fldCharType="begin"/>
      </w:r>
      <w:r w:rsidRPr="005E7498">
        <w:rPr>
          <w:color w:val="auto"/>
          <w:sz w:val="24"/>
        </w:rPr>
        <w:instrText xml:space="preserve"> SEQ Tabulka \* ARABIC </w:instrText>
      </w:r>
      <w:r w:rsidRPr="005E7498">
        <w:rPr>
          <w:color w:val="auto"/>
          <w:sz w:val="24"/>
        </w:rPr>
        <w:fldChar w:fldCharType="separate"/>
      </w:r>
      <w:r w:rsidRPr="005E7498">
        <w:rPr>
          <w:noProof/>
          <w:color w:val="auto"/>
          <w:sz w:val="24"/>
        </w:rPr>
        <w:t>3</w:t>
      </w:r>
      <w:r w:rsidRPr="005E7498">
        <w:rPr>
          <w:color w:val="auto"/>
          <w:sz w:val="24"/>
        </w:rPr>
        <w:fldChar w:fldCharType="end"/>
      </w:r>
      <w:r>
        <w:rPr>
          <w:color w:val="auto"/>
          <w:sz w:val="24"/>
        </w:rPr>
        <w:t xml:space="preserve"> Zvolená strategie během hry</w:t>
      </w:r>
    </w:p>
    <w:tbl>
      <w:tblPr>
        <w:tblW w:w="0" w:type="dxa"/>
        <w:tblBorders>
          <w:top w:val="single" w:sz="4" w:space="0" w:color="auto"/>
          <w:bottom w:val="single" w:sz="4" w:space="0" w:color="auto"/>
        </w:tblBorders>
        <w:tblCellMar>
          <w:left w:w="0" w:type="dxa"/>
          <w:right w:w="0" w:type="dxa"/>
        </w:tblCellMar>
        <w:tblLook w:val="04A0"/>
      </w:tblPr>
      <w:tblGrid>
        <w:gridCol w:w="5478"/>
        <w:gridCol w:w="1596"/>
        <w:gridCol w:w="1519"/>
      </w:tblGrid>
      <w:tr w:rsidR="005E7498" w:rsidRPr="005E7498" w:rsidTr="005E7498">
        <w:trPr>
          <w:trHeight w:val="300"/>
        </w:trPr>
        <w:tc>
          <w:tcPr>
            <w:tcW w:w="0" w:type="auto"/>
            <w:tcBorders>
              <w:bottom w:val="single" w:sz="4" w:space="0" w:color="auto"/>
            </w:tcBorders>
            <w:tcMar>
              <w:top w:w="0" w:type="dxa"/>
              <w:left w:w="45" w:type="dxa"/>
              <w:bottom w:w="0" w:type="dxa"/>
              <w:right w:w="45" w:type="dxa"/>
            </w:tcMar>
            <w:vAlign w:val="bottom"/>
            <w:hideMark/>
          </w:tcPr>
          <w:p w:rsidR="005E7498" w:rsidRPr="005E7498" w:rsidRDefault="005E7498" w:rsidP="005E7498">
            <w:pPr>
              <w:overflowPunct/>
              <w:autoSpaceDE/>
              <w:autoSpaceDN/>
              <w:adjustRightInd/>
              <w:spacing w:after="0" w:line="240" w:lineRule="auto"/>
              <w:jc w:val="left"/>
              <w:textAlignment w:val="auto"/>
              <w:rPr>
                <w:rFonts w:ascii="Calibri" w:hAnsi="Calibri"/>
                <w:sz w:val="22"/>
                <w:szCs w:val="22"/>
              </w:rPr>
            </w:pPr>
            <w:r w:rsidRPr="005E7498">
              <w:rPr>
                <w:rFonts w:ascii="Calibri" w:hAnsi="Calibri"/>
                <w:sz w:val="22"/>
                <w:szCs w:val="22"/>
              </w:rPr>
              <w:lastRenderedPageBreak/>
              <w:t>Strategie</w:t>
            </w:r>
          </w:p>
        </w:tc>
        <w:tc>
          <w:tcPr>
            <w:tcW w:w="0" w:type="auto"/>
            <w:tcBorders>
              <w:bottom w:val="single" w:sz="4" w:space="0" w:color="auto"/>
            </w:tcBorders>
            <w:tcMar>
              <w:top w:w="0" w:type="dxa"/>
              <w:left w:w="45" w:type="dxa"/>
              <w:bottom w:w="0" w:type="dxa"/>
              <w:right w:w="45" w:type="dxa"/>
            </w:tcMar>
            <w:vAlign w:val="bottom"/>
            <w:hideMark/>
          </w:tcPr>
          <w:p w:rsidR="005E7498" w:rsidRPr="005E7498" w:rsidRDefault="005E7498" w:rsidP="005E7498">
            <w:pPr>
              <w:overflowPunct/>
              <w:autoSpaceDE/>
              <w:autoSpaceDN/>
              <w:adjustRightInd/>
              <w:spacing w:after="0" w:line="240" w:lineRule="auto"/>
              <w:jc w:val="left"/>
              <w:textAlignment w:val="auto"/>
              <w:rPr>
                <w:rFonts w:ascii="Calibri" w:hAnsi="Calibri"/>
                <w:sz w:val="22"/>
                <w:szCs w:val="22"/>
              </w:rPr>
            </w:pPr>
            <w:r w:rsidRPr="005E7498">
              <w:rPr>
                <w:rFonts w:ascii="Calibri" w:hAnsi="Calibri"/>
                <w:sz w:val="22"/>
                <w:szCs w:val="22"/>
              </w:rPr>
              <w:t>Absolutní četnost</w:t>
            </w:r>
          </w:p>
        </w:tc>
        <w:tc>
          <w:tcPr>
            <w:tcW w:w="0" w:type="auto"/>
            <w:tcBorders>
              <w:bottom w:val="single" w:sz="4" w:space="0" w:color="auto"/>
            </w:tcBorders>
            <w:tcMar>
              <w:top w:w="0" w:type="dxa"/>
              <w:left w:w="45" w:type="dxa"/>
              <w:bottom w:w="0" w:type="dxa"/>
              <w:right w:w="45" w:type="dxa"/>
            </w:tcMar>
            <w:vAlign w:val="bottom"/>
            <w:hideMark/>
          </w:tcPr>
          <w:p w:rsidR="005E7498" w:rsidRPr="005E7498" w:rsidRDefault="005E7498" w:rsidP="005E7498">
            <w:pPr>
              <w:overflowPunct/>
              <w:autoSpaceDE/>
              <w:autoSpaceDN/>
              <w:adjustRightInd/>
              <w:spacing w:after="0" w:line="240" w:lineRule="auto"/>
              <w:jc w:val="left"/>
              <w:textAlignment w:val="auto"/>
              <w:rPr>
                <w:rFonts w:ascii="Calibri" w:hAnsi="Calibri"/>
                <w:sz w:val="22"/>
                <w:szCs w:val="22"/>
              </w:rPr>
            </w:pPr>
            <w:r w:rsidRPr="005E7498">
              <w:rPr>
                <w:rFonts w:ascii="Calibri" w:hAnsi="Calibri"/>
                <w:sz w:val="22"/>
                <w:szCs w:val="22"/>
              </w:rPr>
              <w:t>Relativní četnost</w:t>
            </w:r>
          </w:p>
        </w:tc>
      </w:tr>
      <w:tr w:rsidR="005E7498" w:rsidRPr="005E7498" w:rsidTr="005E7498">
        <w:trPr>
          <w:trHeight w:val="300"/>
        </w:trPr>
        <w:tc>
          <w:tcPr>
            <w:tcW w:w="0" w:type="auto"/>
            <w:tcBorders>
              <w:top w:val="single" w:sz="4" w:space="0" w:color="auto"/>
              <w:bottom w:val="nil"/>
            </w:tcBorders>
            <w:tcMar>
              <w:top w:w="0" w:type="dxa"/>
              <w:left w:w="45" w:type="dxa"/>
              <w:bottom w:w="0" w:type="dxa"/>
              <w:right w:w="45" w:type="dxa"/>
            </w:tcMar>
            <w:vAlign w:val="bottom"/>
            <w:hideMark/>
          </w:tcPr>
          <w:p w:rsidR="005E7498" w:rsidRPr="005E7498" w:rsidRDefault="005E7498" w:rsidP="005E7498">
            <w:pPr>
              <w:overflowPunct/>
              <w:autoSpaceDE/>
              <w:autoSpaceDN/>
              <w:adjustRightInd/>
              <w:spacing w:after="0" w:line="240" w:lineRule="auto"/>
              <w:jc w:val="left"/>
              <w:textAlignment w:val="auto"/>
              <w:rPr>
                <w:rFonts w:ascii="Calibri" w:hAnsi="Calibri"/>
                <w:sz w:val="22"/>
                <w:szCs w:val="22"/>
              </w:rPr>
            </w:pPr>
            <w:r w:rsidRPr="005E7498">
              <w:rPr>
                <w:rFonts w:ascii="Calibri" w:hAnsi="Calibri"/>
                <w:sz w:val="22"/>
                <w:szCs w:val="22"/>
              </w:rPr>
              <w:t>Maximalizovat můj vlastní výnos</w:t>
            </w:r>
          </w:p>
        </w:tc>
        <w:tc>
          <w:tcPr>
            <w:tcW w:w="0" w:type="auto"/>
            <w:tcBorders>
              <w:top w:val="single" w:sz="4" w:space="0" w:color="auto"/>
              <w:bottom w:val="nil"/>
            </w:tcBorders>
            <w:tcMar>
              <w:top w:w="0" w:type="dxa"/>
              <w:left w:w="45" w:type="dxa"/>
              <w:bottom w:w="0" w:type="dxa"/>
              <w:right w:w="45" w:type="dxa"/>
            </w:tcMar>
            <w:vAlign w:val="bottom"/>
            <w:hideMark/>
          </w:tcPr>
          <w:p w:rsidR="005E7498" w:rsidRPr="005E7498" w:rsidRDefault="005E7498" w:rsidP="005E7498">
            <w:pPr>
              <w:overflowPunct/>
              <w:autoSpaceDE/>
              <w:autoSpaceDN/>
              <w:adjustRightInd/>
              <w:spacing w:after="0" w:line="240" w:lineRule="auto"/>
              <w:textAlignment w:val="auto"/>
              <w:rPr>
                <w:rFonts w:ascii="Calibri" w:hAnsi="Calibri"/>
                <w:sz w:val="22"/>
                <w:szCs w:val="22"/>
              </w:rPr>
            </w:pPr>
            <w:r w:rsidRPr="005E7498">
              <w:rPr>
                <w:rFonts w:ascii="Calibri" w:hAnsi="Calibri"/>
                <w:sz w:val="22"/>
                <w:szCs w:val="22"/>
              </w:rPr>
              <w:t>3</w:t>
            </w:r>
          </w:p>
        </w:tc>
        <w:tc>
          <w:tcPr>
            <w:tcW w:w="0" w:type="auto"/>
            <w:tcBorders>
              <w:top w:val="single" w:sz="4" w:space="0" w:color="auto"/>
              <w:bottom w:val="nil"/>
            </w:tcBorders>
            <w:tcMar>
              <w:top w:w="0" w:type="dxa"/>
              <w:left w:w="45" w:type="dxa"/>
              <w:bottom w:w="0" w:type="dxa"/>
              <w:right w:w="45" w:type="dxa"/>
            </w:tcMar>
            <w:vAlign w:val="bottom"/>
            <w:hideMark/>
          </w:tcPr>
          <w:p w:rsidR="005E7498" w:rsidRPr="005E7498" w:rsidRDefault="005E7498" w:rsidP="005E7498">
            <w:pPr>
              <w:overflowPunct/>
              <w:autoSpaceDE/>
              <w:autoSpaceDN/>
              <w:adjustRightInd/>
              <w:spacing w:after="0" w:line="240" w:lineRule="auto"/>
              <w:textAlignment w:val="auto"/>
              <w:rPr>
                <w:rFonts w:ascii="Calibri" w:hAnsi="Calibri"/>
                <w:sz w:val="22"/>
                <w:szCs w:val="22"/>
              </w:rPr>
            </w:pPr>
            <w:r w:rsidRPr="005E7498">
              <w:rPr>
                <w:rFonts w:ascii="Calibri" w:hAnsi="Calibri"/>
                <w:sz w:val="22"/>
                <w:szCs w:val="22"/>
              </w:rPr>
              <w:t>9,09%</w:t>
            </w:r>
          </w:p>
        </w:tc>
      </w:tr>
      <w:tr w:rsidR="005E7498" w:rsidRPr="005E7498" w:rsidTr="005E7498">
        <w:trPr>
          <w:trHeight w:val="300"/>
        </w:trPr>
        <w:tc>
          <w:tcPr>
            <w:tcW w:w="0" w:type="auto"/>
            <w:tcBorders>
              <w:top w:val="nil"/>
              <w:bottom w:val="nil"/>
            </w:tcBorders>
            <w:tcMar>
              <w:top w:w="0" w:type="dxa"/>
              <w:left w:w="45" w:type="dxa"/>
              <w:bottom w:w="0" w:type="dxa"/>
              <w:right w:w="45" w:type="dxa"/>
            </w:tcMar>
            <w:vAlign w:val="bottom"/>
            <w:hideMark/>
          </w:tcPr>
          <w:p w:rsidR="005E7498" w:rsidRPr="005E7498" w:rsidRDefault="005E7498" w:rsidP="005E7498">
            <w:pPr>
              <w:overflowPunct/>
              <w:autoSpaceDE/>
              <w:autoSpaceDN/>
              <w:adjustRightInd/>
              <w:spacing w:after="0" w:line="240" w:lineRule="auto"/>
              <w:jc w:val="left"/>
              <w:textAlignment w:val="auto"/>
              <w:rPr>
                <w:rFonts w:ascii="Calibri" w:hAnsi="Calibri"/>
                <w:sz w:val="22"/>
                <w:szCs w:val="22"/>
              </w:rPr>
            </w:pPr>
            <w:r w:rsidRPr="005E7498">
              <w:rPr>
                <w:rFonts w:ascii="Calibri" w:hAnsi="Calibri"/>
                <w:sz w:val="22"/>
                <w:szCs w:val="22"/>
              </w:rPr>
              <w:t>Maximalizovat výnos skupiny</w:t>
            </w:r>
          </w:p>
        </w:tc>
        <w:tc>
          <w:tcPr>
            <w:tcW w:w="0" w:type="auto"/>
            <w:tcBorders>
              <w:top w:val="nil"/>
              <w:bottom w:val="nil"/>
            </w:tcBorders>
            <w:tcMar>
              <w:top w:w="0" w:type="dxa"/>
              <w:left w:w="45" w:type="dxa"/>
              <w:bottom w:w="0" w:type="dxa"/>
              <w:right w:w="45" w:type="dxa"/>
            </w:tcMar>
            <w:vAlign w:val="bottom"/>
            <w:hideMark/>
          </w:tcPr>
          <w:p w:rsidR="005E7498" w:rsidRPr="005E7498" w:rsidRDefault="005E7498" w:rsidP="005E7498">
            <w:pPr>
              <w:overflowPunct/>
              <w:autoSpaceDE/>
              <w:autoSpaceDN/>
              <w:adjustRightInd/>
              <w:spacing w:after="0" w:line="240" w:lineRule="auto"/>
              <w:textAlignment w:val="auto"/>
              <w:rPr>
                <w:rFonts w:ascii="Calibri" w:hAnsi="Calibri"/>
                <w:sz w:val="22"/>
                <w:szCs w:val="22"/>
              </w:rPr>
            </w:pPr>
            <w:r w:rsidRPr="005E7498">
              <w:rPr>
                <w:rFonts w:ascii="Calibri" w:hAnsi="Calibri"/>
                <w:sz w:val="22"/>
                <w:szCs w:val="22"/>
              </w:rPr>
              <w:t>17</w:t>
            </w:r>
          </w:p>
        </w:tc>
        <w:tc>
          <w:tcPr>
            <w:tcW w:w="0" w:type="auto"/>
            <w:tcBorders>
              <w:top w:val="nil"/>
              <w:bottom w:val="nil"/>
            </w:tcBorders>
            <w:tcMar>
              <w:top w:w="0" w:type="dxa"/>
              <w:left w:w="45" w:type="dxa"/>
              <w:bottom w:w="0" w:type="dxa"/>
              <w:right w:w="45" w:type="dxa"/>
            </w:tcMar>
            <w:vAlign w:val="bottom"/>
            <w:hideMark/>
          </w:tcPr>
          <w:p w:rsidR="005E7498" w:rsidRPr="005E7498" w:rsidRDefault="005E7498" w:rsidP="005E7498">
            <w:pPr>
              <w:overflowPunct/>
              <w:autoSpaceDE/>
              <w:autoSpaceDN/>
              <w:adjustRightInd/>
              <w:spacing w:after="0" w:line="240" w:lineRule="auto"/>
              <w:textAlignment w:val="auto"/>
              <w:rPr>
                <w:rFonts w:ascii="Calibri" w:hAnsi="Calibri"/>
                <w:sz w:val="22"/>
                <w:szCs w:val="22"/>
              </w:rPr>
            </w:pPr>
            <w:r w:rsidRPr="005E7498">
              <w:rPr>
                <w:rFonts w:ascii="Calibri" w:hAnsi="Calibri"/>
                <w:sz w:val="22"/>
                <w:szCs w:val="22"/>
              </w:rPr>
              <w:t>51,52%</w:t>
            </w:r>
          </w:p>
        </w:tc>
      </w:tr>
      <w:tr w:rsidR="005E7498" w:rsidRPr="005E7498" w:rsidTr="005E7498">
        <w:trPr>
          <w:trHeight w:val="300"/>
        </w:trPr>
        <w:tc>
          <w:tcPr>
            <w:tcW w:w="0" w:type="auto"/>
            <w:tcBorders>
              <w:top w:val="nil"/>
              <w:bottom w:val="nil"/>
            </w:tcBorders>
            <w:tcMar>
              <w:top w:w="0" w:type="dxa"/>
              <w:left w:w="45" w:type="dxa"/>
              <w:bottom w:w="0" w:type="dxa"/>
              <w:right w:w="45" w:type="dxa"/>
            </w:tcMar>
            <w:vAlign w:val="bottom"/>
            <w:hideMark/>
          </w:tcPr>
          <w:p w:rsidR="005E7498" w:rsidRPr="005E7498" w:rsidRDefault="005E7498" w:rsidP="005E7498">
            <w:pPr>
              <w:overflowPunct/>
              <w:autoSpaceDE/>
              <w:autoSpaceDN/>
              <w:adjustRightInd/>
              <w:spacing w:after="0" w:line="240" w:lineRule="auto"/>
              <w:jc w:val="left"/>
              <w:textAlignment w:val="auto"/>
              <w:rPr>
                <w:rFonts w:ascii="Calibri" w:hAnsi="Calibri"/>
                <w:sz w:val="22"/>
                <w:szCs w:val="22"/>
              </w:rPr>
            </w:pPr>
            <w:r w:rsidRPr="005E7498">
              <w:rPr>
                <w:rFonts w:ascii="Calibri" w:hAnsi="Calibri"/>
                <w:sz w:val="22"/>
                <w:szCs w:val="22"/>
              </w:rPr>
              <w:t>Náhodně vybírat částky</w:t>
            </w:r>
          </w:p>
        </w:tc>
        <w:tc>
          <w:tcPr>
            <w:tcW w:w="0" w:type="auto"/>
            <w:tcBorders>
              <w:top w:val="nil"/>
              <w:bottom w:val="nil"/>
            </w:tcBorders>
            <w:tcMar>
              <w:top w:w="0" w:type="dxa"/>
              <w:left w:w="45" w:type="dxa"/>
              <w:bottom w:w="0" w:type="dxa"/>
              <w:right w:w="45" w:type="dxa"/>
            </w:tcMar>
            <w:vAlign w:val="bottom"/>
            <w:hideMark/>
          </w:tcPr>
          <w:p w:rsidR="005E7498" w:rsidRPr="005E7498" w:rsidRDefault="005E7498" w:rsidP="005E7498">
            <w:pPr>
              <w:overflowPunct/>
              <w:autoSpaceDE/>
              <w:autoSpaceDN/>
              <w:adjustRightInd/>
              <w:spacing w:after="0" w:line="240" w:lineRule="auto"/>
              <w:textAlignment w:val="auto"/>
              <w:rPr>
                <w:rFonts w:ascii="Calibri" w:hAnsi="Calibri"/>
                <w:sz w:val="22"/>
                <w:szCs w:val="22"/>
              </w:rPr>
            </w:pPr>
            <w:r w:rsidRPr="005E7498">
              <w:rPr>
                <w:rFonts w:ascii="Calibri" w:hAnsi="Calibri"/>
                <w:sz w:val="22"/>
                <w:szCs w:val="22"/>
              </w:rPr>
              <w:t>7</w:t>
            </w:r>
          </w:p>
        </w:tc>
        <w:tc>
          <w:tcPr>
            <w:tcW w:w="0" w:type="auto"/>
            <w:tcBorders>
              <w:top w:val="nil"/>
              <w:bottom w:val="nil"/>
            </w:tcBorders>
            <w:tcMar>
              <w:top w:w="0" w:type="dxa"/>
              <w:left w:w="45" w:type="dxa"/>
              <w:bottom w:w="0" w:type="dxa"/>
              <w:right w:w="45" w:type="dxa"/>
            </w:tcMar>
            <w:vAlign w:val="bottom"/>
            <w:hideMark/>
          </w:tcPr>
          <w:p w:rsidR="005E7498" w:rsidRPr="005E7498" w:rsidRDefault="005E7498" w:rsidP="005E7498">
            <w:pPr>
              <w:overflowPunct/>
              <w:autoSpaceDE/>
              <w:autoSpaceDN/>
              <w:adjustRightInd/>
              <w:spacing w:after="0" w:line="240" w:lineRule="auto"/>
              <w:textAlignment w:val="auto"/>
              <w:rPr>
                <w:rFonts w:ascii="Calibri" w:hAnsi="Calibri"/>
                <w:sz w:val="22"/>
                <w:szCs w:val="22"/>
              </w:rPr>
            </w:pPr>
            <w:r w:rsidRPr="005E7498">
              <w:rPr>
                <w:rFonts w:ascii="Calibri" w:hAnsi="Calibri"/>
                <w:sz w:val="22"/>
                <w:szCs w:val="22"/>
              </w:rPr>
              <w:t>21,21%</w:t>
            </w:r>
          </w:p>
        </w:tc>
      </w:tr>
      <w:tr w:rsidR="005E7498" w:rsidRPr="005E7498" w:rsidTr="005E7498">
        <w:trPr>
          <w:trHeight w:val="300"/>
        </w:trPr>
        <w:tc>
          <w:tcPr>
            <w:tcW w:w="0" w:type="auto"/>
            <w:tcBorders>
              <w:top w:val="nil"/>
              <w:bottom w:val="single" w:sz="4" w:space="0" w:color="auto"/>
            </w:tcBorders>
            <w:tcMar>
              <w:top w:w="0" w:type="dxa"/>
              <w:left w:w="45" w:type="dxa"/>
              <w:bottom w:w="0" w:type="dxa"/>
              <w:right w:w="45" w:type="dxa"/>
            </w:tcMar>
            <w:vAlign w:val="bottom"/>
            <w:hideMark/>
          </w:tcPr>
          <w:p w:rsidR="005E7498" w:rsidRPr="005E7498" w:rsidRDefault="005E7498" w:rsidP="005E7498">
            <w:pPr>
              <w:overflowPunct/>
              <w:autoSpaceDE/>
              <w:autoSpaceDN/>
              <w:adjustRightInd/>
              <w:spacing w:after="0" w:line="240" w:lineRule="auto"/>
              <w:jc w:val="left"/>
              <w:textAlignment w:val="auto"/>
              <w:rPr>
                <w:rFonts w:ascii="Calibri" w:hAnsi="Calibri"/>
                <w:sz w:val="22"/>
                <w:szCs w:val="22"/>
              </w:rPr>
            </w:pPr>
            <w:r>
              <w:rPr>
                <w:rFonts w:ascii="Calibri" w:hAnsi="Calibri"/>
                <w:sz w:val="22"/>
                <w:szCs w:val="22"/>
              </w:rPr>
              <w:t>Minima</w:t>
            </w:r>
            <w:r w:rsidRPr="005E7498">
              <w:rPr>
                <w:rFonts w:ascii="Calibri" w:hAnsi="Calibri"/>
                <w:sz w:val="22"/>
                <w:szCs w:val="22"/>
              </w:rPr>
              <w:t>lizovat rozdíly mezi mým výnosem a výnosem spoluhráčů</w:t>
            </w:r>
          </w:p>
        </w:tc>
        <w:tc>
          <w:tcPr>
            <w:tcW w:w="0" w:type="auto"/>
            <w:tcBorders>
              <w:top w:val="nil"/>
              <w:bottom w:val="single" w:sz="4" w:space="0" w:color="auto"/>
            </w:tcBorders>
            <w:tcMar>
              <w:top w:w="0" w:type="dxa"/>
              <w:left w:w="45" w:type="dxa"/>
              <w:bottom w:w="0" w:type="dxa"/>
              <w:right w:w="45" w:type="dxa"/>
            </w:tcMar>
            <w:vAlign w:val="bottom"/>
            <w:hideMark/>
          </w:tcPr>
          <w:p w:rsidR="005E7498" w:rsidRPr="005E7498" w:rsidRDefault="005E7498" w:rsidP="005E7498">
            <w:pPr>
              <w:overflowPunct/>
              <w:autoSpaceDE/>
              <w:autoSpaceDN/>
              <w:adjustRightInd/>
              <w:spacing w:after="0" w:line="240" w:lineRule="auto"/>
              <w:textAlignment w:val="auto"/>
              <w:rPr>
                <w:rFonts w:ascii="Calibri" w:hAnsi="Calibri"/>
                <w:sz w:val="22"/>
                <w:szCs w:val="22"/>
              </w:rPr>
            </w:pPr>
            <w:r w:rsidRPr="005E7498">
              <w:rPr>
                <w:rFonts w:ascii="Calibri" w:hAnsi="Calibri"/>
                <w:sz w:val="22"/>
                <w:szCs w:val="22"/>
              </w:rPr>
              <w:t>6</w:t>
            </w:r>
          </w:p>
        </w:tc>
        <w:tc>
          <w:tcPr>
            <w:tcW w:w="0" w:type="auto"/>
            <w:tcBorders>
              <w:top w:val="nil"/>
              <w:bottom w:val="single" w:sz="4" w:space="0" w:color="auto"/>
            </w:tcBorders>
            <w:tcMar>
              <w:top w:w="0" w:type="dxa"/>
              <w:left w:w="45" w:type="dxa"/>
              <w:bottom w:w="0" w:type="dxa"/>
              <w:right w:w="45" w:type="dxa"/>
            </w:tcMar>
            <w:vAlign w:val="bottom"/>
            <w:hideMark/>
          </w:tcPr>
          <w:p w:rsidR="005E7498" w:rsidRPr="005E7498" w:rsidRDefault="005E7498" w:rsidP="005E7498">
            <w:pPr>
              <w:overflowPunct/>
              <w:autoSpaceDE/>
              <w:autoSpaceDN/>
              <w:adjustRightInd/>
              <w:spacing w:after="0" w:line="240" w:lineRule="auto"/>
              <w:textAlignment w:val="auto"/>
              <w:rPr>
                <w:rFonts w:ascii="Calibri" w:hAnsi="Calibri"/>
                <w:sz w:val="22"/>
                <w:szCs w:val="22"/>
              </w:rPr>
            </w:pPr>
            <w:r w:rsidRPr="005E7498">
              <w:rPr>
                <w:rFonts w:ascii="Calibri" w:hAnsi="Calibri"/>
                <w:sz w:val="22"/>
                <w:szCs w:val="22"/>
              </w:rPr>
              <w:t>18,18%</w:t>
            </w:r>
          </w:p>
        </w:tc>
      </w:tr>
      <w:tr w:rsidR="005E7498" w:rsidRPr="005E7498" w:rsidTr="005E7498">
        <w:trPr>
          <w:trHeight w:val="300"/>
        </w:trPr>
        <w:tc>
          <w:tcPr>
            <w:tcW w:w="0" w:type="auto"/>
            <w:tcBorders>
              <w:top w:val="single" w:sz="4" w:space="0" w:color="auto"/>
            </w:tcBorders>
            <w:tcMar>
              <w:top w:w="0" w:type="dxa"/>
              <w:left w:w="45" w:type="dxa"/>
              <w:bottom w:w="0" w:type="dxa"/>
              <w:right w:w="45" w:type="dxa"/>
            </w:tcMar>
            <w:vAlign w:val="bottom"/>
            <w:hideMark/>
          </w:tcPr>
          <w:p w:rsidR="005E7498" w:rsidRPr="005E7498" w:rsidRDefault="005E7498" w:rsidP="005E7498">
            <w:pPr>
              <w:overflowPunct/>
              <w:autoSpaceDE/>
              <w:autoSpaceDN/>
              <w:adjustRightInd/>
              <w:spacing w:after="0" w:line="240" w:lineRule="auto"/>
              <w:jc w:val="left"/>
              <w:textAlignment w:val="auto"/>
              <w:rPr>
                <w:rFonts w:ascii="Calibri" w:hAnsi="Calibri"/>
                <w:sz w:val="22"/>
                <w:szCs w:val="22"/>
              </w:rPr>
            </w:pPr>
            <w:r w:rsidRPr="005E7498">
              <w:rPr>
                <w:rFonts w:ascii="Calibri" w:hAnsi="Calibri"/>
                <w:sz w:val="22"/>
                <w:szCs w:val="22"/>
              </w:rPr>
              <w:t>Celkem</w:t>
            </w:r>
          </w:p>
        </w:tc>
        <w:tc>
          <w:tcPr>
            <w:tcW w:w="0" w:type="auto"/>
            <w:tcBorders>
              <w:top w:val="single" w:sz="4" w:space="0" w:color="auto"/>
            </w:tcBorders>
            <w:tcMar>
              <w:top w:w="0" w:type="dxa"/>
              <w:left w:w="45" w:type="dxa"/>
              <w:bottom w:w="0" w:type="dxa"/>
              <w:right w:w="45" w:type="dxa"/>
            </w:tcMar>
            <w:vAlign w:val="bottom"/>
            <w:hideMark/>
          </w:tcPr>
          <w:p w:rsidR="005E7498" w:rsidRPr="005E7498" w:rsidRDefault="005E7498" w:rsidP="005E7498">
            <w:pPr>
              <w:overflowPunct/>
              <w:autoSpaceDE/>
              <w:autoSpaceDN/>
              <w:adjustRightInd/>
              <w:spacing w:after="0" w:line="240" w:lineRule="auto"/>
              <w:textAlignment w:val="auto"/>
              <w:rPr>
                <w:rFonts w:ascii="Calibri" w:hAnsi="Calibri"/>
                <w:sz w:val="22"/>
                <w:szCs w:val="22"/>
              </w:rPr>
            </w:pPr>
            <w:r w:rsidRPr="005E7498">
              <w:rPr>
                <w:rFonts w:ascii="Calibri" w:hAnsi="Calibri"/>
                <w:sz w:val="22"/>
                <w:szCs w:val="22"/>
              </w:rPr>
              <w:t>33</w:t>
            </w:r>
          </w:p>
        </w:tc>
        <w:tc>
          <w:tcPr>
            <w:tcW w:w="0" w:type="auto"/>
            <w:tcBorders>
              <w:top w:val="single" w:sz="4" w:space="0" w:color="auto"/>
            </w:tcBorders>
            <w:tcMar>
              <w:top w:w="0" w:type="dxa"/>
              <w:left w:w="45" w:type="dxa"/>
              <w:bottom w:w="0" w:type="dxa"/>
              <w:right w:w="45" w:type="dxa"/>
            </w:tcMar>
            <w:vAlign w:val="bottom"/>
            <w:hideMark/>
          </w:tcPr>
          <w:p w:rsidR="005E7498" w:rsidRPr="005E7498" w:rsidRDefault="005E7498" w:rsidP="005E7498">
            <w:pPr>
              <w:overflowPunct/>
              <w:autoSpaceDE/>
              <w:autoSpaceDN/>
              <w:adjustRightInd/>
              <w:spacing w:after="0" w:line="240" w:lineRule="auto"/>
              <w:textAlignment w:val="auto"/>
              <w:rPr>
                <w:rFonts w:ascii="Calibri" w:hAnsi="Calibri"/>
                <w:sz w:val="22"/>
                <w:szCs w:val="22"/>
              </w:rPr>
            </w:pPr>
            <w:r w:rsidRPr="005E7498">
              <w:rPr>
                <w:rFonts w:ascii="Calibri" w:hAnsi="Calibri"/>
                <w:sz w:val="22"/>
                <w:szCs w:val="22"/>
              </w:rPr>
              <w:t>1</w:t>
            </w:r>
          </w:p>
        </w:tc>
      </w:tr>
    </w:tbl>
    <w:p w:rsidR="00100309" w:rsidRPr="005E7498" w:rsidRDefault="00100309" w:rsidP="005E7498">
      <w:pPr>
        <w:pStyle w:val="Titulek"/>
        <w:spacing w:line="360" w:lineRule="auto"/>
        <w:rPr>
          <w:rFonts w:eastAsiaTheme="majorEastAsia" w:cs="Arial"/>
          <w:b w:val="0"/>
          <w:bCs w:val="0"/>
          <w:color w:val="auto"/>
          <w:sz w:val="28"/>
          <w:szCs w:val="28"/>
        </w:rPr>
      </w:pPr>
      <w:r w:rsidRPr="005E7498">
        <w:rPr>
          <w:rFonts w:cs="Arial"/>
          <w:color w:val="auto"/>
        </w:rPr>
        <w:br w:type="page"/>
      </w:r>
    </w:p>
    <w:p w:rsidR="00F60A70" w:rsidRPr="00CC52E4" w:rsidRDefault="00C111B6" w:rsidP="00C111B6">
      <w:pPr>
        <w:pStyle w:val="Nadpis1"/>
        <w:rPr>
          <w:rFonts w:cs="Arial"/>
        </w:rPr>
      </w:pPr>
      <w:bookmarkStart w:id="21" w:name="_Toc70528735"/>
      <w:r w:rsidRPr="00CC52E4">
        <w:rPr>
          <w:rFonts w:cs="Arial"/>
        </w:rPr>
        <w:lastRenderedPageBreak/>
        <w:t>8</w:t>
      </w:r>
      <w:r w:rsidRPr="00CC52E4">
        <w:rPr>
          <w:rFonts w:cs="Arial"/>
        </w:rPr>
        <w:tab/>
      </w:r>
      <w:r w:rsidR="00F60A70" w:rsidRPr="00CC52E4">
        <w:rPr>
          <w:rFonts w:cs="Arial"/>
        </w:rPr>
        <w:t>Závěr</w:t>
      </w:r>
      <w:bookmarkEnd w:id="21"/>
    </w:p>
    <w:p w:rsidR="00460659" w:rsidRDefault="00460659" w:rsidP="007C4737">
      <w:pPr>
        <w:pStyle w:val="Nadpis1"/>
        <w:spacing w:after="240"/>
      </w:pPr>
    </w:p>
    <w:p w:rsidR="00460659" w:rsidRDefault="00460659" w:rsidP="007C4737">
      <w:pPr>
        <w:pStyle w:val="Nadpis1"/>
        <w:spacing w:after="240"/>
      </w:pPr>
    </w:p>
    <w:p w:rsidR="001436EB" w:rsidRDefault="001436EB">
      <w:pPr>
        <w:overflowPunct/>
        <w:autoSpaceDE/>
        <w:autoSpaceDN/>
        <w:adjustRightInd/>
        <w:spacing w:after="200" w:line="276" w:lineRule="auto"/>
        <w:jc w:val="left"/>
        <w:textAlignment w:val="auto"/>
        <w:rPr>
          <w:rFonts w:eastAsiaTheme="majorEastAsia" w:cstheme="majorBidi"/>
          <w:b/>
          <w:bCs/>
          <w:sz w:val="28"/>
          <w:szCs w:val="28"/>
        </w:rPr>
      </w:pPr>
    </w:p>
    <w:p w:rsidR="004E5F04" w:rsidRDefault="004E5F04">
      <w:pPr>
        <w:overflowPunct/>
        <w:autoSpaceDE/>
        <w:autoSpaceDN/>
        <w:adjustRightInd/>
        <w:spacing w:after="200" w:line="276" w:lineRule="auto"/>
        <w:jc w:val="left"/>
        <w:textAlignment w:val="auto"/>
        <w:rPr>
          <w:rFonts w:eastAsiaTheme="majorEastAsia" w:cstheme="majorBidi"/>
          <w:b/>
          <w:bCs/>
          <w:sz w:val="28"/>
          <w:szCs w:val="28"/>
        </w:rPr>
      </w:pPr>
      <w:r>
        <w:br w:type="page"/>
      </w:r>
    </w:p>
    <w:p w:rsidR="00A72937" w:rsidRDefault="00A72937" w:rsidP="007C4737">
      <w:pPr>
        <w:pStyle w:val="Nadpis1"/>
        <w:spacing w:after="240"/>
      </w:pPr>
      <w:bookmarkStart w:id="22" w:name="_Toc70528736"/>
      <w:r>
        <w:lastRenderedPageBreak/>
        <w:t>Rejstřík použité literatury</w:t>
      </w:r>
      <w:bookmarkEnd w:id="22"/>
    </w:p>
    <w:p w:rsidR="00FB09A9" w:rsidRDefault="00BC32BA" w:rsidP="007C4737">
      <w:pPr>
        <w:spacing w:line="360" w:lineRule="auto"/>
        <w:rPr>
          <w:rFonts w:cs="Arial"/>
          <w:bCs/>
          <w:shd w:val="clear" w:color="auto" w:fill="FFFFFF"/>
        </w:rPr>
      </w:pPr>
      <w:r w:rsidRPr="00FB09A9">
        <w:rPr>
          <w:rFonts w:cs="Arial"/>
          <w:bCs/>
          <w:shd w:val="clear" w:color="auto" w:fill="FFFFFF"/>
        </w:rPr>
        <w:t>Bauman</w:t>
      </w:r>
      <w:r w:rsidR="00FB09A9" w:rsidRPr="00FB09A9">
        <w:rPr>
          <w:rFonts w:cs="Arial"/>
          <w:bCs/>
          <w:shd w:val="clear" w:color="auto" w:fill="FFFFFF"/>
        </w:rPr>
        <w:t>, Z</w:t>
      </w:r>
      <w:r>
        <w:rPr>
          <w:rFonts w:cs="Arial"/>
          <w:bCs/>
          <w:shd w:val="clear" w:color="auto" w:fill="FFFFFF"/>
        </w:rPr>
        <w:t>. (</w:t>
      </w:r>
      <w:r w:rsidRPr="00FB09A9">
        <w:rPr>
          <w:rFonts w:cs="Arial"/>
          <w:bCs/>
          <w:shd w:val="clear" w:color="auto" w:fill="FFFFFF"/>
        </w:rPr>
        <w:t>2005</w:t>
      </w:r>
      <w:r>
        <w:rPr>
          <w:rFonts w:cs="Arial"/>
          <w:bCs/>
          <w:shd w:val="clear" w:color="auto" w:fill="FFFFFF"/>
        </w:rPr>
        <w:t>)</w:t>
      </w:r>
      <w:r w:rsidR="00FB09A9" w:rsidRPr="00FB09A9">
        <w:rPr>
          <w:rFonts w:cs="Arial"/>
          <w:bCs/>
          <w:shd w:val="clear" w:color="auto" w:fill="FFFFFF"/>
        </w:rPr>
        <w:t xml:space="preserve">. </w:t>
      </w:r>
      <w:r w:rsidR="00FB09A9" w:rsidRPr="00BC32BA">
        <w:rPr>
          <w:rFonts w:cs="Arial"/>
          <w:bCs/>
          <w:i/>
          <w:shd w:val="clear" w:color="auto" w:fill="FFFFFF"/>
        </w:rPr>
        <w:t>Individualizovaná s</w:t>
      </w:r>
      <w:r w:rsidRPr="00BC32BA">
        <w:rPr>
          <w:rFonts w:cs="Arial"/>
          <w:bCs/>
          <w:i/>
          <w:shd w:val="clear" w:color="auto" w:fill="FFFFFF"/>
        </w:rPr>
        <w:t>polečnost</w:t>
      </w:r>
      <w:r w:rsidR="00FF3CE0">
        <w:rPr>
          <w:rFonts w:cs="Arial"/>
          <w:bCs/>
          <w:shd w:val="clear" w:color="auto" w:fill="FFFFFF"/>
        </w:rPr>
        <w:t>.</w:t>
      </w:r>
      <w:r w:rsidR="00E25E4A">
        <w:rPr>
          <w:rFonts w:cs="Arial"/>
          <w:bCs/>
          <w:shd w:val="clear" w:color="auto" w:fill="FFFFFF"/>
        </w:rPr>
        <w:t xml:space="preserve"> </w:t>
      </w:r>
      <w:r>
        <w:rPr>
          <w:rFonts w:cs="Arial"/>
          <w:bCs/>
          <w:shd w:val="clear" w:color="auto" w:fill="FFFFFF"/>
        </w:rPr>
        <w:t xml:space="preserve">Praha: Mladá fronta. </w:t>
      </w:r>
    </w:p>
    <w:p w:rsidR="00A353EB" w:rsidRDefault="00A353EB" w:rsidP="007C4737">
      <w:pPr>
        <w:spacing w:line="360" w:lineRule="auto"/>
        <w:rPr>
          <w:rFonts w:cs="Arial"/>
          <w:bCs/>
          <w:shd w:val="clear" w:color="auto" w:fill="FFFFFF"/>
        </w:rPr>
      </w:pPr>
      <w:r w:rsidRPr="00A353EB">
        <w:rPr>
          <w:rFonts w:cs="Arial"/>
          <w:bCs/>
          <w:shd w:val="clear" w:color="auto" w:fill="FFFFFF"/>
        </w:rPr>
        <w:t>Capora</w:t>
      </w:r>
      <w:r w:rsidR="00E25E4A">
        <w:rPr>
          <w:rFonts w:cs="Arial"/>
          <w:bCs/>
          <w:shd w:val="clear" w:color="auto" w:fill="FFFFFF"/>
        </w:rPr>
        <w:t xml:space="preserve">el, L., Dawes, R., Orbell, J., </w:t>
      </w:r>
      <w:r w:rsidRPr="00A353EB">
        <w:rPr>
          <w:rFonts w:cs="Arial"/>
          <w:bCs/>
          <w:shd w:val="clear" w:color="auto" w:fill="FFFFFF"/>
        </w:rPr>
        <w:t xml:space="preserve">Van de Kragt, A. (1989). </w:t>
      </w:r>
      <w:r w:rsidRPr="00E25E4A">
        <w:rPr>
          <w:rFonts w:cs="Arial"/>
          <w:bCs/>
          <w:i/>
          <w:shd w:val="clear" w:color="auto" w:fill="FFFFFF"/>
        </w:rPr>
        <w:t>Selfishness examined: Cooperation in the absence of egoistic incentives.</w:t>
      </w:r>
      <w:r w:rsidRPr="00A353EB">
        <w:rPr>
          <w:rFonts w:cs="Arial"/>
          <w:bCs/>
          <w:shd w:val="clear" w:color="auto" w:fill="FFFFFF"/>
        </w:rPr>
        <w:t xml:space="preserve"> Behavioral and Brain Sciences, </w:t>
      </w:r>
      <w:r w:rsidR="00E25E4A">
        <w:rPr>
          <w:rFonts w:cs="Arial"/>
          <w:bCs/>
          <w:shd w:val="clear" w:color="auto" w:fill="FFFFFF"/>
        </w:rPr>
        <w:t>Vol.</w:t>
      </w:r>
      <w:r w:rsidR="00FF3CE0">
        <w:rPr>
          <w:rFonts w:cs="Arial"/>
          <w:bCs/>
          <w:shd w:val="clear" w:color="auto" w:fill="FFFFFF"/>
        </w:rPr>
        <w:t xml:space="preserve"> </w:t>
      </w:r>
      <w:r w:rsidRPr="00A353EB">
        <w:rPr>
          <w:rFonts w:cs="Arial"/>
          <w:bCs/>
          <w:shd w:val="clear" w:color="auto" w:fill="FFFFFF"/>
        </w:rPr>
        <w:t>12</w:t>
      </w:r>
      <w:r w:rsidR="00E25E4A">
        <w:rPr>
          <w:rFonts w:cs="Arial"/>
          <w:bCs/>
          <w:shd w:val="clear" w:color="auto" w:fill="FFFFFF"/>
        </w:rPr>
        <w:t xml:space="preserve">, No. </w:t>
      </w:r>
      <w:r w:rsidRPr="00A353EB">
        <w:rPr>
          <w:rFonts w:cs="Arial"/>
          <w:bCs/>
          <w:shd w:val="clear" w:color="auto" w:fill="FFFFFF"/>
        </w:rPr>
        <w:t>4,</w:t>
      </w:r>
      <w:r w:rsidR="00FF3CE0">
        <w:rPr>
          <w:rFonts w:cs="Arial"/>
          <w:bCs/>
          <w:shd w:val="clear" w:color="auto" w:fill="FFFFFF"/>
        </w:rPr>
        <w:t xml:space="preserve"> pp</w:t>
      </w:r>
      <w:r w:rsidRPr="00A353EB">
        <w:rPr>
          <w:rFonts w:cs="Arial"/>
          <w:bCs/>
          <w:shd w:val="clear" w:color="auto" w:fill="FFFFFF"/>
        </w:rPr>
        <w:t xml:space="preserve"> 683-699. </w:t>
      </w:r>
    </w:p>
    <w:p w:rsidR="00FF3CE0" w:rsidRDefault="00FF3CE0" w:rsidP="007C4737">
      <w:pPr>
        <w:spacing w:line="360" w:lineRule="auto"/>
        <w:rPr>
          <w:rFonts w:cs="Arial"/>
          <w:bCs/>
          <w:shd w:val="clear" w:color="auto" w:fill="FFFFFF"/>
        </w:rPr>
      </w:pPr>
      <w:r>
        <w:rPr>
          <w:rFonts w:cs="Arial"/>
          <w:bCs/>
          <w:shd w:val="clear" w:color="auto" w:fill="FFFFFF"/>
        </w:rPr>
        <w:t>Dawes, R.,</w:t>
      </w:r>
      <w:r w:rsidR="00200D26" w:rsidRPr="00200D26">
        <w:rPr>
          <w:rFonts w:cs="Arial"/>
          <w:bCs/>
          <w:shd w:val="clear" w:color="auto" w:fill="FFFFFF"/>
        </w:rPr>
        <w:t xml:space="preserve"> Messick, D. (2000). </w:t>
      </w:r>
      <w:r w:rsidR="00200D26" w:rsidRPr="00FF3CE0">
        <w:rPr>
          <w:rFonts w:cs="Arial"/>
          <w:bCs/>
          <w:i/>
          <w:shd w:val="clear" w:color="auto" w:fill="FFFFFF"/>
        </w:rPr>
        <w:t>Social Dilemmas</w:t>
      </w:r>
      <w:r w:rsidR="00200D26" w:rsidRPr="00200D26">
        <w:rPr>
          <w:rFonts w:cs="Arial"/>
          <w:bCs/>
          <w:shd w:val="clear" w:color="auto" w:fill="FFFFFF"/>
        </w:rPr>
        <w:t>. Inte</w:t>
      </w:r>
      <w:r>
        <w:rPr>
          <w:rFonts w:cs="Arial"/>
          <w:bCs/>
          <w:shd w:val="clear" w:color="auto" w:fill="FFFFFF"/>
        </w:rPr>
        <w:t>rnational Journal of Psychology,</w:t>
      </w:r>
      <w:r w:rsidR="00200D26" w:rsidRPr="00200D26">
        <w:rPr>
          <w:rFonts w:cs="Arial"/>
          <w:bCs/>
          <w:shd w:val="clear" w:color="auto" w:fill="FFFFFF"/>
        </w:rPr>
        <w:t xml:space="preserve"> </w:t>
      </w:r>
      <w:r>
        <w:rPr>
          <w:rFonts w:cs="Arial"/>
          <w:bCs/>
          <w:shd w:val="clear" w:color="auto" w:fill="FFFFFF"/>
        </w:rPr>
        <w:t>Vol. 35, pp</w:t>
      </w:r>
      <w:r w:rsidR="00200D26" w:rsidRPr="00200D26">
        <w:rPr>
          <w:rFonts w:cs="Arial"/>
          <w:bCs/>
          <w:shd w:val="clear" w:color="auto" w:fill="FFFFFF"/>
        </w:rPr>
        <w:t xml:space="preserve"> 111</w:t>
      </w:r>
      <w:r>
        <w:rPr>
          <w:rFonts w:cs="Arial"/>
          <w:bCs/>
          <w:shd w:val="clear" w:color="auto" w:fill="FFFFFF"/>
        </w:rPr>
        <w:t>-116.</w:t>
      </w:r>
    </w:p>
    <w:p w:rsidR="00E813A9" w:rsidRDefault="00E813A9" w:rsidP="007C4737">
      <w:pPr>
        <w:spacing w:line="360" w:lineRule="auto"/>
        <w:rPr>
          <w:rFonts w:cs="Arial"/>
          <w:bCs/>
          <w:shd w:val="clear" w:color="auto" w:fill="FFFFFF"/>
        </w:rPr>
      </w:pPr>
      <w:r w:rsidRPr="00E813A9">
        <w:rPr>
          <w:rFonts w:cs="Arial"/>
          <w:bCs/>
          <w:shd w:val="clear" w:color="auto" w:fill="FFFFFF"/>
        </w:rPr>
        <w:t xml:space="preserve">Fehr, </w:t>
      </w:r>
      <w:r w:rsidR="00FF3CE0">
        <w:rPr>
          <w:rFonts w:cs="Arial"/>
          <w:bCs/>
          <w:shd w:val="clear" w:color="auto" w:fill="FFFFFF"/>
        </w:rPr>
        <w:t>E.,</w:t>
      </w:r>
      <w:r w:rsidRPr="00E813A9">
        <w:rPr>
          <w:rFonts w:cs="Arial"/>
          <w:bCs/>
          <w:shd w:val="clear" w:color="auto" w:fill="FFFFFF"/>
        </w:rPr>
        <w:t xml:space="preserve"> Gächter</w:t>
      </w:r>
      <w:r w:rsidR="00FF3CE0">
        <w:rPr>
          <w:rFonts w:cs="Arial"/>
          <w:bCs/>
          <w:shd w:val="clear" w:color="auto" w:fill="FFFFFF"/>
        </w:rPr>
        <w:t>, S</w:t>
      </w:r>
      <w:r w:rsidRPr="00E813A9">
        <w:rPr>
          <w:rFonts w:cs="Arial"/>
          <w:bCs/>
          <w:shd w:val="clear" w:color="auto" w:fill="FFFFFF"/>
        </w:rPr>
        <w:t xml:space="preserve">. </w:t>
      </w:r>
      <w:r w:rsidR="00FF3CE0">
        <w:rPr>
          <w:rFonts w:cs="Arial"/>
          <w:bCs/>
          <w:shd w:val="clear" w:color="auto" w:fill="FFFFFF"/>
        </w:rPr>
        <w:t>(</w:t>
      </w:r>
      <w:r w:rsidRPr="00E813A9">
        <w:rPr>
          <w:rFonts w:cs="Arial"/>
          <w:bCs/>
          <w:shd w:val="clear" w:color="auto" w:fill="FFFFFF"/>
        </w:rPr>
        <w:t>2000</w:t>
      </w:r>
      <w:r w:rsidR="00FF3CE0">
        <w:rPr>
          <w:rFonts w:cs="Arial"/>
          <w:bCs/>
          <w:shd w:val="clear" w:color="auto" w:fill="FFFFFF"/>
        </w:rPr>
        <w:t xml:space="preserve">). </w:t>
      </w:r>
      <w:r w:rsidRPr="00FF3CE0">
        <w:rPr>
          <w:rFonts w:cs="Arial"/>
          <w:bCs/>
          <w:i/>
          <w:shd w:val="clear" w:color="auto" w:fill="FFFFFF"/>
        </w:rPr>
        <w:t>Cooperation and Punishme</w:t>
      </w:r>
      <w:r w:rsidR="00FF3CE0" w:rsidRPr="00FF3CE0">
        <w:rPr>
          <w:rFonts w:cs="Arial"/>
          <w:bCs/>
          <w:i/>
          <w:shd w:val="clear" w:color="auto" w:fill="FFFFFF"/>
        </w:rPr>
        <w:t>nt in Public Goods Experiments.</w:t>
      </w:r>
      <w:r w:rsidRPr="00E813A9">
        <w:rPr>
          <w:rFonts w:cs="Arial"/>
          <w:bCs/>
          <w:shd w:val="clear" w:color="auto" w:fill="FFFFFF"/>
        </w:rPr>
        <w:t xml:space="preserve"> American Economic Review,</w:t>
      </w:r>
      <w:r w:rsidR="00FF3CE0">
        <w:rPr>
          <w:rFonts w:cs="Arial"/>
          <w:bCs/>
          <w:shd w:val="clear" w:color="auto" w:fill="FFFFFF"/>
        </w:rPr>
        <w:t xml:space="preserve"> Vol.</w:t>
      </w:r>
      <w:r w:rsidRPr="00E813A9">
        <w:rPr>
          <w:rFonts w:cs="Arial"/>
          <w:bCs/>
          <w:shd w:val="clear" w:color="auto" w:fill="FFFFFF"/>
        </w:rPr>
        <w:t xml:space="preserve"> 90</w:t>
      </w:r>
      <w:r w:rsidR="00FF3CE0">
        <w:rPr>
          <w:rFonts w:cs="Arial"/>
          <w:bCs/>
          <w:shd w:val="clear" w:color="auto" w:fill="FFFFFF"/>
        </w:rPr>
        <w:t xml:space="preserve">, No. 4, pp </w:t>
      </w:r>
      <w:r w:rsidRPr="00E813A9">
        <w:rPr>
          <w:rFonts w:cs="Arial"/>
          <w:bCs/>
          <w:shd w:val="clear" w:color="auto" w:fill="FFFFFF"/>
        </w:rPr>
        <w:t>980-994.</w:t>
      </w:r>
    </w:p>
    <w:p w:rsidR="00F73936" w:rsidRDefault="00FF3CE0" w:rsidP="007C4737">
      <w:pPr>
        <w:spacing w:line="360" w:lineRule="auto"/>
        <w:rPr>
          <w:rFonts w:cs="Arial"/>
          <w:bCs/>
          <w:shd w:val="clear" w:color="auto" w:fill="FFFFFF"/>
        </w:rPr>
      </w:pPr>
      <w:r>
        <w:rPr>
          <w:rFonts w:cs="Arial"/>
          <w:bCs/>
          <w:shd w:val="clear" w:color="auto" w:fill="FFFFFF"/>
        </w:rPr>
        <w:t>Fehr, E.,</w:t>
      </w:r>
      <w:r w:rsidR="00F73936" w:rsidRPr="00F73936">
        <w:rPr>
          <w:rFonts w:cs="Arial"/>
          <w:bCs/>
          <w:shd w:val="clear" w:color="auto" w:fill="FFFFFF"/>
        </w:rPr>
        <w:t xml:space="preserve"> Schmidt, K. M. (2001). </w:t>
      </w:r>
      <w:r w:rsidR="00F73936" w:rsidRPr="00FF3CE0">
        <w:rPr>
          <w:rFonts w:cs="Arial"/>
          <w:bCs/>
          <w:i/>
          <w:shd w:val="clear" w:color="auto" w:fill="FFFFFF"/>
        </w:rPr>
        <w:t>Theories of Fairness and Reciprocity: Evidence and Economic Applications.</w:t>
      </w:r>
      <w:r w:rsidR="00F73936" w:rsidRPr="00F73936">
        <w:rPr>
          <w:rFonts w:cs="Arial"/>
          <w:bCs/>
          <w:shd w:val="clear" w:color="auto" w:fill="FFFFFF"/>
        </w:rPr>
        <w:t xml:space="preserve"> Advances in Economics and Econometrics, </w:t>
      </w:r>
      <w:r>
        <w:rPr>
          <w:rFonts w:cs="Arial"/>
          <w:bCs/>
          <w:shd w:val="clear" w:color="auto" w:fill="FFFFFF"/>
        </w:rPr>
        <w:t xml:space="preserve">pp </w:t>
      </w:r>
      <w:r w:rsidR="00F73936" w:rsidRPr="00F73936">
        <w:rPr>
          <w:rFonts w:cs="Arial"/>
          <w:bCs/>
          <w:shd w:val="clear" w:color="auto" w:fill="FFFFFF"/>
        </w:rPr>
        <w:t xml:space="preserve">1-56. </w:t>
      </w:r>
      <w:r w:rsidRPr="00F73936">
        <w:rPr>
          <w:rFonts w:cs="Arial"/>
          <w:bCs/>
          <w:shd w:val="clear" w:color="auto" w:fill="FFFFFF"/>
        </w:rPr>
        <w:t>DOI</w:t>
      </w:r>
      <w:r w:rsidR="00F73936" w:rsidRPr="00F73936">
        <w:rPr>
          <w:rFonts w:cs="Arial"/>
          <w:bCs/>
          <w:shd w:val="clear" w:color="auto" w:fill="FFFFFF"/>
        </w:rPr>
        <w:t>:10.1017/cbo9780511610240.008</w:t>
      </w:r>
    </w:p>
    <w:p w:rsidR="00F93DA1" w:rsidRDefault="00CD1B2F" w:rsidP="007C4737">
      <w:pPr>
        <w:spacing w:line="360" w:lineRule="auto"/>
        <w:rPr>
          <w:rFonts w:cs="Arial"/>
          <w:bCs/>
          <w:shd w:val="clear" w:color="auto" w:fill="FFFFFF"/>
        </w:rPr>
      </w:pPr>
      <w:r>
        <w:rPr>
          <w:rFonts w:cs="Arial"/>
          <w:bCs/>
          <w:shd w:val="clear" w:color="auto" w:fill="FFFFFF"/>
        </w:rPr>
        <w:t>Fischbacher, U., Gächter, S.,</w:t>
      </w:r>
      <w:r w:rsidR="00F93DA1" w:rsidRPr="00F93DA1">
        <w:rPr>
          <w:rFonts w:cs="Arial"/>
          <w:bCs/>
          <w:shd w:val="clear" w:color="auto" w:fill="FFFFFF"/>
        </w:rPr>
        <w:t xml:space="preserve"> Fehr, E. (2001). </w:t>
      </w:r>
      <w:r w:rsidR="00F93DA1" w:rsidRPr="00CD1B2F">
        <w:rPr>
          <w:rFonts w:cs="Arial"/>
          <w:bCs/>
          <w:i/>
          <w:shd w:val="clear" w:color="auto" w:fill="FFFFFF"/>
        </w:rPr>
        <w:t>Are people conditionally cooperative? Evidence from a public goods experiment.</w:t>
      </w:r>
      <w:r w:rsidR="00F93DA1" w:rsidRPr="00F93DA1">
        <w:rPr>
          <w:rFonts w:cs="Arial"/>
          <w:bCs/>
          <w:shd w:val="clear" w:color="auto" w:fill="FFFFFF"/>
        </w:rPr>
        <w:t xml:space="preserve"> Economics Letters, </w:t>
      </w:r>
      <w:r>
        <w:rPr>
          <w:rFonts w:cs="Arial"/>
          <w:bCs/>
          <w:shd w:val="clear" w:color="auto" w:fill="FFFFFF"/>
        </w:rPr>
        <w:t xml:space="preserve">Vol. </w:t>
      </w:r>
      <w:r w:rsidR="00F93DA1" w:rsidRPr="00F93DA1">
        <w:rPr>
          <w:rFonts w:cs="Arial"/>
          <w:bCs/>
          <w:shd w:val="clear" w:color="auto" w:fill="FFFFFF"/>
        </w:rPr>
        <w:t>71</w:t>
      </w:r>
      <w:r>
        <w:rPr>
          <w:rFonts w:cs="Arial"/>
          <w:bCs/>
          <w:shd w:val="clear" w:color="auto" w:fill="FFFFFF"/>
        </w:rPr>
        <w:t>, No. 3</w:t>
      </w:r>
      <w:r w:rsidR="00F93DA1" w:rsidRPr="00F93DA1">
        <w:rPr>
          <w:rFonts w:cs="Arial"/>
          <w:bCs/>
          <w:shd w:val="clear" w:color="auto" w:fill="FFFFFF"/>
        </w:rPr>
        <w:t>,</w:t>
      </w:r>
      <w:r>
        <w:rPr>
          <w:rFonts w:cs="Arial"/>
          <w:bCs/>
          <w:shd w:val="clear" w:color="auto" w:fill="FFFFFF"/>
        </w:rPr>
        <w:t xml:space="preserve"> pp</w:t>
      </w:r>
      <w:r w:rsidR="00F93DA1" w:rsidRPr="00F93DA1">
        <w:rPr>
          <w:rFonts w:cs="Arial"/>
          <w:bCs/>
          <w:shd w:val="clear" w:color="auto" w:fill="FFFFFF"/>
        </w:rPr>
        <w:t xml:space="preserve"> 397-404. </w:t>
      </w:r>
      <w:r w:rsidRPr="00F93DA1">
        <w:rPr>
          <w:rFonts w:cs="Arial"/>
          <w:bCs/>
          <w:shd w:val="clear" w:color="auto" w:fill="FFFFFF"/>
        </w:rPr>
        <w:t>DOI</w:t>
      </w:r>
      <w:r w:rsidR="00F93DA1" w:rsidRPr="00F93DA1">
        <w:rPr>
          <w:rFonts w:cs="Arial"/>
          <w:bCs/>
          <w:shd w:val="clear" w:color="auto" w:fill="FFFFFF"/>
        </w:rPr>
        <w:t>:10.1016/s0165-1765(01)00394-9</w:t>
      </w:r>
    </w:p>
    <w:p w:rsidR="007C4737" w:rsidRDefault="003F7546" w:rsidP="007C4737">
      <w:pPr>
        <w:spacing w:line="360" w:lineRule="auto"/>
        <w:rPr>
          <w:rFonts w:cs="Arial"/>
          <w:bCs/>
          <w:shd w:val="clear" w:color="auto" w:fill="FFFFFF"/>
        </w:rPr>
      </w:pPr>
      <w:r w:rsidRPr="003F7546">
        <w:rPr>
          <w:rFonts w:cs="Arial"/>
          <w:bCs/>
          <w:shd w:val="clear" w:color="auto" w:fill="FFFFFF"/>
        </w:rPr>
        <w:t>Hardin, G</w:t>
      </w:r>
      <w:r w:rsidR="00CD1B2F">
        <w:rPr>
          <w:rFonts w:cs="Arial"/>
          <w:bCs/>
          <w:shd w:val="clear" w:color="auto" w:fill="FFFFFF"/>
        </w:rPr>
        <w:t>. (1968).</w:t>
      </w:r>
      <w:r w:rsidRPr="003F7546">
        <w:rPr>
          <w:rFonts w:cs="Arial"/>
          <w:bCs/>
          <w:shd w:val="clear" w:color="auto" w:fill="FFFFFF"/>
        </w:rPr>
        <w:t xml:space="preserve"> </w:t>
      </w:r>
      <w:r w:rsidRPr="00CD1B2F">
        <w:rPr>
          <w:rFonts w:cs="Arial"/>
          <w:bCs/>
          <w:i/>
          <w:shd w:val="clear" w:color="auto" w:fill="FFFFFF"/>
        </w:rPr>
        <w:t>The Tragedy of the Commons</w:t>
      </w:r>
      <w:r w:rsidRPr="003F7546">
        <w:rPr>
          <w:rFonts w:cs="Arial"/>
          <w:bCs/>
          <w:shd w:val="clear" w:color="auto" w:fill="FFFFFF"/>
        </w:rPr>
        <w:t xml:space="preserve">. Science, Vol. 162, No. 3859, </w:t>
      </w:r>
      <w:r w:rsidR="00CD1B2F">
        <w:rPr>
          <w:rFonts w:cs="Arial"/>
          <w:bCs/>
          <w:shd w:val="clear" w:color="auto" w:fill="FFFFFF"/>
        </w:rPr>
        <w:t>pp</w:t>
      </w:r>
      <w:r w:rsidRPr="003F7546">
        <w:rPr>
          <w:rFonts w:cs="Arial"/>
          <w:bCs/>
          <w:shd w:val="clear" w:color="auto" w:fill="FFFFFF"/>
        </w:rPr>
        <w:t xml:space="preserve"> 1243–1248</w:t>
      </w:r>
    </w:p>
    <w:p w:rsidR="007C4737" w:rsidRDefault="007C4737" w:rsidP="007C4737">
      <w:pPr>
        <w:spacing w:line="360" w:lineRule="auto"/>
        <w:rPr>
          <w:rFonts w:cs="Arial"/>
          <w:bCs/>
          <w:shd w:val="clear" w:color="auto" w:fill="FFFFFF"/>
        </w:rPr>
      </w:pPr>
      <w:r w:rsidRPr="007C4737">
        <w:rPr>
          <w:rFonts w:cs="Arial"/>
          <w:bCs/>
          <w:shd w:val="clear" w:color="auto" w:fill="FFFFFF"/>
        </w:rPr>
        <w:t xml:space="preserve">Hauert, C. (2005). </w:t>
      </w:r>
      <w:r w:rsidRPr="00CD1B2F">
        <w:rPr>
          <w:rFonts w:cs="Arial"/>
          <w:bCs/>
          <w:i/>
          <w:shd w:val="clear" w:color="auto" w:fill="FFFFFF"/>
        </w:rPr>
        <w:t>Public goods games</w:t>
      </w:r>
      <w:r w:rsidRPr="007C4737">
        <w:rPr>
          <w:rFonts w:cs="Arial"/>
          <w:bCs/>
          <w:shd w:val="clear" w:color="auto" w:fill="FFFFFF"/>
        </w:rPr>
        <w:t xml:space="preserve"> [online]. [cit. 5.2.2021]. Dostupné z: https://www.univie.ac.at/virtuallabs/PublicGoods/ </w:t>
      </w:r>
    </w:p>
    <w:p w:rsidR="00F4560F" w:rsidRDefault="00F4560F" w:rsidP="007C4737">
      <w:pPr>
        <w:spacing w:line="360" w:lineRule="auto"/>
        <w:rPr>
          <w:rFonts w:cs="Arial"/>
          <w:bCs/>
          <w:shd w:val="clear" w:color="auto" w:fill="FFFFFF"/>
        </w:rPr>
      </w:pPr>
      <w:r w:rsidRPr="00F4560F">
        <w:rPr>
          <w:rFonts w:cs="Arial"/>
          <w:bCs/>
          <w:shd w:val="clear" w:color="auto" w:fill="FFFFFF"/>
        </w:rPr>
        <w:t>Hirshleifer, D</w:t>
      </w:r>
      <w:r w:rsidR="00CD1B2F">
        <w:rPr>
          <w:rFonts w:cs="Arial"/>
          <w:bCs/>
          <w:shd w:val="clear" w:color="auto" w:fill="FFFFFF"/>
        </w:rPr>
        <w:t>.</w:t>
      </w:r>
      <w:r w:rsidRPr="00F4560F">
        <w:rPr>
          <w:rFonts w:cs="Arial"/>
          <w:bCs/>
          <w:shd w:val="clear" w:color="auto" w:fill="FFFFFF"/>
        </w:rPr>
        <w:t>, Rasmusen</w:t>
      </w:r>
      <w:r w:rsidR="00CD1B2F">
        <w:rPr>
          <w:rFonts w:cs="Arial"/>
          <w:bCs/>
          <w:shd w:val="clear" w:color="auto" w:fill="FFFFFF"/>
        </w:rPr>
        <w:t>, E</w:t>
      </w:r>
      <w:r w:rsidRPr="00F4560F">
        <w:rPr>
          <w:rFonts w:cs="Arial"/>
          <w:bCs/>
          <w:shd w:val="clear" w:color="auto" w:fill="FFFFFF"/>
        </w:rPr>
        <w:t>.</w:t>
      </w:r>
      <w:r w:rsidR="00CD1B2F">
        <w:rPr>
          <w:rFonts w:cs="Arial"/>
          <w:bCs/>
          <w:shd w:val="clear" w:color="auto" w:fill="FFFFFF"/>
        </w:rPr>
        <w:t xml:space="preserve"> </w:t>
      </w:r>
      <w:r w:rsidR="00CD1B2F" w:rsidRPr="00F4560F">
        <w:rPr>
          <w:rFonts w:cs="Arial"/>
          <w:bCs/>
          <w:shd w:val="clear" w:color="auto" w:fill="FFFFFF"/>
        </w:rPr>
        <w:t>(1989)</w:t>
      </w:r>
      <w:r w:rsidR="00CD1B2F">
        <w:rPr>
          <w:rFonts w:cs="Arial"/>
          <w:bCs/>
          <w:shd w:val="clear" w:color="auto" w:fill="FFFFFF"/>
        </w:rPr>
        <w:t xml:space="preserve">. </w:t>
      </w:r>
      <w:r w:rsidRPr="00CD1B2F">
        <w:rPr>
          <w:rFonts w:cs="Arial"/>
          <w:bCs/>
          <w:i/>
          <w:shd w:val="clear" w:color="auto" w:fill="FFFFFF"/>
        </w:rPr>
        <w:t>Cooperation in a Repeated Pr</w:t>
      </w:r>
      <w:r w:rsidR="00CD1B2F" w:rsidRPr="00CD1B2F">
        <w:rPr>
          <w:rFonts w:cs="Arial"/>
          <w:bCs/>
          <w:i/>
          <w:shd w:val="clear" w:color="auto" w:fill="FFFFFF"/>
        </w:rPr>
        <w:t>isoners Dilemma with Ostracism.</w:t>
      </w:r>
      <w:r w:rsidRPr="00CD1B2F">
        <w:rPr>
          <w:rFonts w:cs="Arial"/>
          <w:bCs/>
          <w:i/>
          <w:shd w:val="clear" w:color="auto" w:fill="FFFFFF"/>
        </w:rPr>
        <w:t xml:space="preserve"> </w:t>
      </w:r>
      <w:r w:rsidRPr="00F4560F">
        <w:rPr>
          <w:rFonts w:cs="Arial"/>
          <w:bCs/>
          <w:shd w:val="clear" w:color="auto" w:fill="FFFFFF"/>
        </w:rPr>
        <w:t>Journal of Economic Behavior &amp; Organization</w:t>
      </w:r>
      <w:r w:rsidR="00CD1B2F">
        <w:rPr>
          <w:rFonts w:cs="Arial"/>
          <w:bCs/>
          <w:shd w:val="clear" w:color="auto" w:fill="FFFFFF"/>
        </w:rPr>
        <w:t>, Vol.</w:t>
      </w:r>
      <w:r w:rsidRPr="00F4560F">
        <w:rPr>
          <w:rFonts w:cs="Arial"/>
          <w:bCs/>
          <w:shd w:val="clear" w:color="auto" w:fill="FFFFFF"/>
        </w:rPr>
        <w:t xml:space="preserve"> 12, </w:t>
      </w:r>
      <w:r w:rsidR="00CD1B2F">
        <w:rPr>
          <w:rFonts w:cs="Arial"/>
          <w:bCs/>
          <w:shd w:val="clear" w:color="auto" w:fill="FFFFFF"/>
        </w:rPr>
        <w:t xml:space="preserve">No. 1, pp </w:t>
      </w:r>
      <w:r w:rsidRPr="00F4560F">
        <w:rPr>
          <w:rFonts w:cs="Arial"/>
          <w:bCs/>
          <w:shd w:val="clear" w:color="auto" w:fill="FFFFFF"/>
        </w:rPr>
        <w:t xml:space="preserve">87-106. </w:t>
      </w:r>
      <w:r w:rsidR="00CD1B2F" w:rsidRPr="00F4560F">
        <w:rPr>
          <w:rFonts w:cs="Arial"/>
          <w:bCs/>
          <w:shd w:val="clear" w:color="auto" w:fill="FFFFFF"/>
        </w:rPr>
        <w:t>DOI</w:t>
      </w:r>
      <w:r w:rsidRPr="00F4560F">
        <w:rPr>
          <w:rFonts w:cs="Arial"/>
          <w:bCs/>
          <w:shd w:val="clear" w:color="auto" w:fill="FFFFFF"/>
        </w:rPr>
        <w:t>:10.1016/0167-2681(89)90078-4.</w:t>
      </w:r>
    </w:p>
    <w:p w:rsidR="0079249D" w:rsidRPr="00F4560F" w:rsidRDefault="00491548" w:rsidP="007C4737">
      <w:pPr>
        <w:spacing w:line="360" w:lineRule="auto"/>
        <w:rPr>
          <w:rFonts w:cs="Arial"/>
          <w:bCs/>
          <w:shd w:val="clear" w:color="auto" w:fill="FFFFFF"/>
        </w:rPr>
      </w:pPr>
      <w:r w:rsidRPr="0079249D">
        <w:rPr>
          <w:rFonts w:cs="Arial"/>
          <w:bCs/>
          <w:shd w:val="clear" w:color="auto" w:fill="FFFFFF"/>
        </w:rPr>
        <w:lastRenderedPageBreak/>
        <w:t>Homans, G. C.</w:t>
      </w:r>
      <w:r w:rsidR="0079249D" w:rsidRPr="0079249D">
        <w:rPr>
          <w:rFonts w:cs="Arial"/>
          <w:bCs/>
          <w:shd w:val="clear" w:color="auto" w:fill="FFFFFF"/>
        </w:rPr>
        <w:t xml:space="preserve"> </w:t>
      </w:r>
      <w:r w:rsidR="00471A6C">
        <w:rPr>
          <w:rFonts w:cs="Arial"/>
          <w:bCs/>
          <w:shd w:val="clear" w:color="auto" w:fill="FFFFFF"/>
        </w:rPr>
        <w:t>(</w:t>
      </w:r>
      <w:r w:rsidR="0079249D" w:rsidRPr="0079249D">
        <w:rPr>
          <w:rFonts w:cs="Arial"/>
          <w:bCs/>
          <w:shd w:val="clear" w:color="auto" w:fill="FFFFFF"/>
        </w:rPr>
        <w:t>2003</w:t>
      </w:r>
      <w:r w:rsidR="00471A6C">
        <w:rPr>
          <w:rFonts w:cs="Arial"/>
          <w:bCs/>
          <w:shd w:val="clear" w:color="auto" w:fill="FFFFFF"/>
        </w:rPr>
        <w:t xml:space="preserve">). </w:t>
      </w:r>
      <w:r w:rsidR="00471A6C" w:rsidRPr="00471A6C">
        <w:rPr>
          <w:rFonts w:cs="Arial"/>
          <w:bCs/>
          <w:i/>
          <w:shd w:val="clear" w:color="auto" w:fill="FFFFFF"/>
        </w:rPr>
        <w:t>The Hawthorne experiments.</w:t>
      </w:r>
      <w:r w:rsidR="005B7EAF">
        <w:rPr>
          <w:rFonts w:cs="Arial"/>
          <w:bCs/>
          <w:shd w:val="clear" w:color="auto" w:fill="FFFFFF"/>
        </w:rPr>
        <w:t xml:space="preserve"> p</w:t>
      </w:r>
      <w:r w:rsidR="0079249D" w:rsidRPr="0079249D">
        <w:rPr>
          <w:rFonts w:cs="Arial"/>
          <w:bCs/>
          <w:shd w:val="clear" w:color="auto" w:fill="FFFFFF"/>
        </w:rPr>
        <w:t xml:space="preserve">p. 85 – 96. In: Handel (ed.). </w:t>
      </w:r>
      <w:r w:rsidR="0079249D" w:rsidRPr="00AB1E54">
        <w:rPr>
          <w:rFonts w:cs="Arial"/>
          <w:bCs/>
          <w:i/>
          <w:shd w:val="clear" w:color="auto" w:fill="FFFFFF"/>
        </w:rPr>
        <w:t>The sociology of organizations.</w:t>
      </w:r>
      <w:r w:rsidR="0079249D" w:rsidRPr="0079249D">
        <w:rPr>
          <w:rFonts w:cs="Arial"/>
          <w:bCs/>
          <w:shd w:val="clear" w:color="auto" w:fill="FFFFFF"/>
        </w:rPr>
        <w:t xml:space="preserve"> Classic, contemporary, and critical readings. Thousand Oaks: SAGE.</w:t>
      </w:r>
    </w:p>
    <w:p w:rsidR="000247AD" w:rsidRDefault="00491548" w:rsidP="007C4737">
      <w:pPr>
        <w:spacing w:line="360" w:lineRule="auto"/>
        <w:rPr>
          <w:rFonts w:cs="Arial"/>
          <w:bCs/>
          <w:shd w:val="clear" w:color="auto" w:fill="FFFFFF"/>
        </w:rPr>
      </w:pPr>
      <w:r w:rsidRPr="00B7603F">
        <w:rPr>
          <w:rFonts w:cs="Arial"/>
          <w:bCs/>
          <w:shd w:val="clear" w:color="auto" w:fill="FFFFFF"/>
        </w:rPr>
        <w:t>Horký</w:t>
      </w:r>
      <w:r w:rsidR="00167A4B">
        <w:rPr>
          <w:rFonts w:cs="Arial"/>
          <w:bCs/>
          <w:shd w:val="clear" w:color="auto" w:fill="FFFFFF"/>
        </w:rPr>
        <w:t xml:space="preserve">, O., </w:t>
      </w:r>
      <w:r w:rsidRPr="00B7603F">
        <w:rPr>
          <w:rFonts w:cs="Arial"/>
          <w:bCs/>
          <w:shd w:val="clear" w:color="auto" w:fill="FFFFFF"/>
        </w:rPr>
        <w:t>Profant</w:t>
      </w:r>
      <w:r w:rsidR="00167A4B">
        <w:rPr>
          <w:rFonts w:cs="Arial"/>
          <w:bCs/>
          <w:shd w:val="clear" w:color="auto" w:fill="FFFFFF"/>
        </w:rPr>
        <w:t xml:space="preserve"> T. (</w:t>
      </w:r>
      <w:r w:rsidR="00167A4B" w:rsidRPr="00B7603F">
        <w:rPr>
          <w:rFonts w:cs="Arial"/>
          <w:bCs/>
          <w:shd w:val="clear" w:color="auto" w:fill="FFFFFF"/>
        </w:rPr>
        <w:t>2015</w:t>
      </w:r>
      <w:r w:rsidR="00167A4B">
        <w:rPr>
          <w:rFonts w:cs="Arial"/>
          <w:bCs/>
          <w:shd w:val="clear" w:color="auto" w:fill="FFFFFF"/>
        </w:rPr>
        <w:t>).</w:t>
      </w:r>
      <w:r w:rsidR="00B7603F" w:rsidRPr="00B7603F">
        <w:rPr>
          <w:rFonts w:cs="Arial"/>
          <w:bCs/>
          <w:shd w:val="clear" w:color="auto" w:fill="FFFFFF"/>
        </w:rPr>
        <w:t xml:space="preserve"> </w:t>
      </w:r>
      <w:r w:rsidR="00B7603F" w:rsidRPr="00167A4B">
        <w:rPr>
          <w:rFonts w:cs="Arial"/>
          <w:bCs/>
          <w:i/>
          <w:shd w:val="clear" w:color="auto" w:fill="FFFFFF"/>
        </w:rPr>
        <w:t>Mimo Sever a Jih: rozumět globálním nerovnostem a rozmanitosti</w:t>
      </w:r>
      <w:r w:rsidR="00B7603F" w:rsidRPr="00B7603F">
        <w:rPr>
          <w:rFonts w:cs="Arial"/>
          <w:bCs/>
          <w:shd w:val="clear" w:color="auto" w:fill="FFFFFF"/>
        </w:rPr>
        <w:t>. Praha: Ústav mezinárodních vztahů</w:t>
      </w:r>
      <w:r w:rsidR="00167A4B">
        <w:rPr>
          <w:rFonts w:cs="Arial"/>
          <w:bCs/>
          <w:shd w:val="clear" w:color="auto" w:fill="FFFFFF"/>
        </w:rPr>
        <w:t>.</w:t>
      </w:r>
      <w:r w:rsidR="00B7603F" w:rsidRPr="00B7603F">
        <w:rPr>
          <w:rFonts w:cs="Arial"/>
          <w:bCs/>
          <w:shd w:val="clear" w:color="auto" w:fill="FFFFFF"/>
        </w:rPr>
        <w:t xml:space="preserve"> ISBN 978-80-87558-18-8.</w:t>
      </w:r>
    </w:p>
    <w:p w:rsidR="000247AD" w:rsidRDefault="000247AD" w:rsidP="007C4737">
      <w:pPr>
        <w:spacing w:line="360" w:lineRule="auto"/>
        <w:rPr>
          <w:rFonts w:cs="Arial"/>
          <w:bCs/>
          <w:shd w:val="clear" w:color="auto" w:fill="FFFFFF"/>
        </w:rPr>
      </w:pPr>
      <w:r w:rsidRPr="000247AD">
        <w:rPr>
          <w:rFonts w:cs="Arial"/>
          <w:bCs/>
          <w:shd w:val="clear" w:color="auto" w:fill="FFFFFF"/>
        </w:rPr>
        <w:t xml:space="preserve">Horstmann, E., Blankenberg, A., Schneider, T. (2017). </w:t>
      </w:r>
      <w:r w:rsidRPr="00E316D6">
        <w:rPr>
          <w:rFonts w:cs="Arial"/>
          <w:bCs/>
          <w:i/>
          <w:shd w:val="clear" w:color="auto" w:fill="FFFFFF"/>
        </w:rPr>
        <w:t>Cooperation in public goods games: Enhancing effects of group identity and competition.</w:t>
      </w:r>
      <w:r w:rsidRPr="000247AD">
        <w:rPr>
          <w:rFonts w:cs="Arial"/>
          <w:bCs/>
          <w:shd w:val="clear" w:color="auto" w:fill="FFFFFF"/>
        </w:rPr>
        <w:t xml:space="preserve"> SSRN Electronic Journal. DOI:10.2139/ssrn.3051816</w:t>
      </w:r>
    </w:p>
    <w:p w:rsidR="00A72937" w:rsidRDefault="00491548" w:rsidP="007C4737">
      <w:pPr>
        <w:spacing w:line="360" w:lineRule="auto"/>
        <w:rPr>
          <w:rFonts w:cs="Arial"/>
          <w:bCs/>
          <w:shd w:val="clear" w:color="auto" w:fill="FFFFFF"/>
        </w:rPr>
      </w:pPr>
      <w:r w:rsidRPr="00A72937">
        <w:rPr>
          <w:rFonts w:cs="Arial"/>
          <w:bCs/>
          <w:shd w:val="clear" w:color="auto" w:fill="FFFFFF"/>
        </w:rPr>
        <w:t>Chvoj</w:t>
      </w:r>
      <w:r w:rsidR="00A72937" w:rsidRPr="00A72937">
        <w:rPr>
          <w:rFonts w:cs="Arial"/>
          <w:bCs/>
          <w:shd w:val="clear" w:color="auto" w:fill="FFFFFF"/>
        </w:rPr>
        <w:t xml:space="preserve">, M. </w:t>
      </w:r>
      <w:r w:rsidR="00167A4B">
        <w:rPr>
          <w:rFonts w:cs="Arial"/>
          <w:bCs/>
          <w:shd w:val="clear" w:color="auto" w:fill="FFFFFF"/>
        </w:rPr>
        <w:t xml:space="preserve">(2013). </w:t>
      </w:r>
      <w:r w:rsidR="00A72937" w:rsidRPr="00A72937">
        <w:rPr>
          <w:rFonts w:cs="Arial"/>
          <w:bCs/>
          <w:i/>
          <w:iCs/>
          <w:shd w:val="clear" w:color="auto" w:fill="FFFFFF"/>
        </w:rPr>
        <w:t>Pokročilá teorie her ve světě kolem nás</w:t>
      </w:r>
      <w:r w:rsidR="00167A4B">
        <w:rPr>
          <w:rFonts w:cs="Arial"/>
          <w:bCs/>
          <w:shd w:val="clear" w:color="auto" w:fill="FFFFFF"/>
        </w:rPr>
        <w:t>. Praha: Grada</w:t>
      </w:r>
      <w:r w:rsidR="00A72937" w:rsidRPr="00A72937">
        <w:rPr>
          <w:rFonts w:cs="Arial"/>
          <w:bCs/>
          <w:shd w:val="clear" w:color="auto" w:fill="FFFFFF"/>
        </w:rPr>
        <w:t>. ISBN 978-80-247-4620-3.</w:t>
      </w:r>
    </w:p>
    <w:p w:rsidR="00D83F5D" w:rsidRPr="00A72937" w:rsidRDefault="00D83F5D" w:rsidP="007C4737">
      <w:pPr>
        <w:spacing w:line="360" w:lineRule="auto"/>
        <w:rPr>
          <w:rFonts w:cs="Arial"/>
          <w:bCs/>
          <w:shd w:val="clear" w:color="auto" w:fill="FFFFFF"/>
        </w:rPr>
      </w:pPr>
      <w:r w:rsidRPr="00D83F5D">
        <w:rPr>
          <w:rFonts w:cs="Arial"/>
          <w:bCs/>
          <w:shd w:val="clear" w:color="auto" w:fill="FFFFFF"/>
        </w:rPr>
        <w:t xml:space="preserve">Kahneman, </w:t>
      </w:r>
      <w:r w:rsidR="00167A4B">
        <w:rPr>
          <w:rFonts w:cs="Arial"/>
          <w:bCs/>
          <w:shd w:val="clear" w:color="auto" w:fill="FFFFFF"/>
        </w:rPr>
        <w:t>D. (2012)</w:t>
      </w:r>
      <w:r w:rsidRPr="00D83F5D">
        <w:rPr>
          <w:rFonts w:cs="Arial"/>
          <w:bCs/>
          <w:shd w:val="clear" w:color="auto" w:fill="FFFFFF"/>
        </w:rPr>
        <w:t xml:space="preserve">. </w:t>
      </w:r>
      <w:r w:rsidRPr="00167A4B">
        <w:rPr>
          <w:rFonts w:cs="Arial"/>
          <w:bCs/>
          <w:i/>
          <w:shd w:val="clear" w:color="auto" w:fill="FFFFFF"/>
        </w:rPr>
        <w:t>Myšlení rychlé a pomalé</w:t>
      </w:r>
      <w:r w:rsidRPr="00D83F5D">
        <w:rPr>
          <w:rFonts w:cs="Arial"/>
          <w:bCs/>
          <w:shd w:val="clear" w:color="auto" w:fill="FFFFFF"/>
        </w:rPr>
        <w:t>. Jan Melvil publishing. ISBN 978-80-87270-42-4.</w:t>
      </w:r>
    </w:p>
    <w:p w:rsidR="00A72937" w:rsidRDefault="00491548" w:rsidP="007C4737">
      <w:pPr>
        <w:spacing w:line="360" w:lineRule="auto"/>
        <w:rPr>
          <w:rFonts w:cs="Arial"/>
          <w:shd w:val="clear" w:color="auto" w:fill="FFFFFF"/>
        </w:rPr>
      </w:pPr>
      <w:r w:rsidRPr="00A72937">
        <w:rPr>
          <w:rFonts w:cs="Arial"/>
          <w:shd w:val="clear" w:color="auto" w:fill="FFFFFF"/>
        </w:rPr>
        <w:t>Kruml</w:t>
      </w:r>
      <w:r w:rsidR="00A72937" w:rsidRPr="00A72937">
        <w:rPr>
          <w:rFonts w:cs="Arial"/>
          <w:shd w:val="clear" w:color="auto" w:fill="FFFFFF"/>
        </w:rPr>
        <w:t>, D</w:t>
      </w:r>
      <w:r w:rsidR="00167A4B">
        <w:rPr>
          <w:rFonts w:cs="Arial"/>
          <w:shd w:val="clear" w:color="auto" w:fill="FFFFFF"/>
        </w:rPr>
        <w:t>. (2018)</w:t>
      </w:r>
      <w:r w:rsidR="00A72937" w:rsidRPr="00A72937">
        <w:rPr>
          <w:rFonts w:cs="Arial"/>
          <w:shd w:val="clear" w:color="auto" w:fill="FFFFFF"/>
        </w:rPr>
        <w:t xml:space="preserve">. </w:t>
      </w:r>
      <w:r w:rsidR="00A72937" w:rsidRPr="00A72937">
        <w:rPr>
          <w:rFonts w:cs="Arial"/>
          <w:i/>
          <w:iCs/>
          <w:shd w:val="clear" w:color="auto" w:fill="FFFFFF"/>
        </w:rPr>
        <w:t>Vězeň to má spočítané: lekce z teorie her</w:t>
      </w:r>
      <w:r w:rsidR="00A72937" w:rsidRPr="00A72937">
        <w:rPr>
          <w:rFonts w:cs="Arial"/>
          <w:shd w:val="clear" w:color="auto" w:fill="FFFFFF"/>
        </w:rPr>
        <w:t xml:space="preserve">. </w:t>
      </w:r>
      <w:r w:rsidR="00167A4B">
        <w:rPr>
          <w:rFonts w:cs="Arial"/>
          <w:shd w:val="clear" w:color="auto" w:fill="FFFFFF"/>
        </w:rPr>
        <w:t>Brno: Masarykova univerzita</w:t>
      </w:r>
      <w:r w:rsidR="00A72937" w:rsidRPr="00A72937">
        <w:rPr>
          <w:rFonts w:cs="Arial"/>
          <w:shd w:val="clear" w:color="auto" w:fill="FFFFFF"/>
        </w:rPr>
        <w:t>. Munice. ISBN 978-80-210-8832-0.</w:t>
      </w:r>
    </w:p>
    <w:p w:rsidR="00E316D6" w:rsidRDefault="00E316D6" w:rsidP="007C4737">
      <w:pPr>
        <w:spacing w:line="360" w:lineRule="auto"/>
        <w:rPr>
          <w:rFonts w:cs="Arial"/>
          <w:shd w:val="clear" w:color="auto" w:fill="FFFFFF"/>
        </w:rPr>
      </w:pPr>
      <w:r>
        <w:t>Kugler, T., Rapoport, A.,</w:t>
      </w:r>
      <w:r w:rsidRPr="00666DE0">
        <w:t xml:space="preserve"> Pazy, A. (2010). </w:t>
      </w:r>
      <w:r w:rsidRPr="00E316D6">
        <w:rPr>
          <w:i/>
        </w:rPr>
        <w:t>Public good provision in inter-team conflicts: Effects of asymmetry and profit-sharing rule.</w:t>
      </w:r>
      <w:r w:rsidRPr="00666DE0">
        <w:t xml:space="preserve"> Journal of Behavioral Decision Making, </w:t>
      </w:r>
      <w:r>
        <w:t xml:space="preserve">Vol. </w:t>
      </w:r>
      <w:r w:rsidRPr="00666DE0">
        <w:t>23</w:t>
      </w:r>
      <w:r>
        <w:t xml:space="preserve">, No. 4, pp </w:t>
      </w:r>
      <w:r w:rsidRPr="00666DE0">
        <w:t>421–438.</w:t>
      </w:r>
    </w:p>
    <w:p w:rsidR="00260143" w:rsidRDefault="00C63093" w:rsidP="007C4737">
      <w:pPr>
        <w:spacing w:line="360" w:lineRule="auto"/>
        <w:rPr>
          <w:rFonts w:cs="Arial"/>
          <w:shd w:val="clear" w:color="auto" w:fill="FFFFFF"/>
        </w:rPr>
      </w:pPr>
      <w:r w:rsidRPr="00C63093">
        <w:rPr>
          <w:rFonts w:cs="Arial"/>
          <w:shd w:val="clear" w:color="auto" w:fill="FFFFFF"/>
        </w:rPr>
        <w:t>Marwell, G</w:t>
      </w:r>
      <w:r w:rsidR="00167A4B">
        <w:rPr>
          <w:rFonts w:cs="Arial"/>
          <w:shd w:val="clear" w:color="auto" w:fill="FFFFFF"/>
        </w:rPr>
        <w:t>.,</w:t>
      </w:r>
      <w:r w:rsidRPr="00C63093">
        <w:rPr>
          <w:rFonts w:cs="Arial"/>
          <w:shd w:val="clear" w:color="auto" w:fill="FFFFFF"/>
        </w:rPr>
        <w:t xml:space="preserve"> </w:t>
      </w:r>
      <w:r w:rsidR="00167A4B">
        <w:rPr>
          <w:rFonts w:cs="Arial"/>
          <w:shd w:val="clear" w:color="auto" w:fill="FFFFFF"/>
        </w:rPr>
        <w:t>Ames</w:t>
      </w:r>
      <w:r w:rsidRPr="00C63093">
        <w:rPr>
          <w:rFonts w:cs="Arial"/>
          <w:shd w:val="clear" w:color="auto" w:fill="FFFFFF"/>
        </w:rPr>
        <w:t xml:space="preserve"> E. </w:t>
      </w:r>
      <w:r w:rsidR="00167A4B">
        <w:rPr>
          <w:rFonts w:cs="Arial"/>
          <w:shd w:val="clear" w:color="auto" w:fill="FFFFFF"/>
        </w:rPr>
        <w:t>R. (</w:t>
      </w:r>
      <w:r w:rsidR="00260143">
        <w:rPr>
          <w:rFonts w:cs="Arial"/>
          <w:shd w:val="clear" w:color="auto" w:fill="FFFFFF"/>
        </w:rPr>
        <w:t xml:space="preserve">1979). </w:t>
      </w:r>
      <w:r w:rsidRPr="00167A4B">
        <w:rPr>
          <w:rFonts w:cs="Arial"/>
          <w:i/>
          <w:shd w:val="clear" w:color="auto" w:fill="FFFFFF"/>
        </w:rPr>
        <w:t>Experiments on the Provision of Public Goods. I. Resources, Interest, Group Si</w:t>
      </w:r>
      <w:r w:rsidR="00167A4B" w:rsidRPr="00167A4B">
        <w:rPr>
          <w:rFonts w:cs="Arial"/>
          <w:i/>
          <w:shd w:val="clear" w:color="auto" w:fill="FFFFFF"/>
        </w:rPr>
        <w:t>ze, and the Free-Rider Problem.</w:t>
      </w:r>
      <w:r w:rsidRPr="00167A4B">
        <w:rPr>
          <w:rFonts w:cs="Arial"/>
          <w:i/>
          <w:shd w:val="clear" w:color="auto" w:fill="FFFFFF"/>
        </w:rPr>
        <w:t xml:space="preserve"> </w:t>
      </w:r>
      <w:r w:rsidRPr="00C63093">
        <w:rPr>
          <w:rFonts w:cs="Arial"/>
          <w:shd w:val="clear" w:color="auto" w:fill="FFFFFF"/>
        </w:rPr>
        <w:t>Ameri</w:t>
      </w:r>
      <w:r w:rsidR="00260143">
        <w:rPr>
          <w:rFonts w:cs="Arial"/>
          <w:shd w:val="clear" w:color="auto" w:fill="FFFFFF"/>
        </w:rPr>
        <w:t>can Journal of Sociology, Vol. 84, N</w:t>
      </w:r>
      <w:r w:rsidRPr="00C63093">
        <w:rPr>
          <w:rFonts w:cs="Arial"/>
          <w:shd w:val="clear" w:color="auto" w:fill="FFFFFF"/>
        </w:rPr>
        <w:t xml:space="preserve">o. 6, pp. 1335–1360. </w:t>
      </w:r>
    </w:p>
    <w:p w:rsidR="00260143" w:rsidRDefault="00B46098" w:rsidP="007C4737">
      <w:pPr>
        <w:spacing w:line="360" w:lineRule="auto"/>
        <w:rPr>
          <w:rFonts w:cs="Arial"/>
          <w:shd w:val="clear" w:color="auto" w:fill="FFFFFF"/>
        </w:rPr>
      </w:pPr>
      <w:r w:rsidRPr="00B46098">
        <w:rPr>
          <w:rFonts w:cs="Arial"/>
          <w:shd w:val="clear" w:color="auto" w:fill="FFFFFF"/>
        </w:rPr>
        <w:t>McDonald, K</w:t>
      </w:r>
      <w:r w:rsidR="00260143">
        <w:rPr>
          <w:rFonts w:cs="Arial"/>
          <w:shd w:val="clear" w:color="auto" w:fill="FFFFFF"/>
        </w:rPr>
        <w:t xml:space="preserve">., </w:t>
      </w:r>
      <w:r w:rsidRPr="00B46098">
        <w:rPr>
          <w:rFonts w:cs="Arial"/>
          <w:shd w:val="clear" w:color="auto" w:fill="FFFFFF"/>
        </w:rPr>
        <w:t>Malti, T</w:t>
      </w:r>
      <w:r w:rsidR="00260143">
        <w:rPr>
          <w:rFonts w:cs="Arial"/>
          <w:shd w:val="clear" w:color="auto" w:fill="FFFFFF"/>
        </w:rPr>
        <w:t>.,</w:t>
      </w:r>
      <w:r w:rsidRPr="00B46098">
        <w:rPr>
          <w:rFonts w:cs="Arial"/>
          <w:shd w:val="clear" w:color="auto" w:fill="FFFFFF"/>
        </w:rPr>
        <w:t xml:space="preserve"> Killen, M</w:t>
      </w:r>
      <w:r w:rsidR="00260143">
        <w:rPr>
          <w:rFonts w:cs="Arial"/>
          <w:shd w:val="clear" w:color="auto" w:fill="FFFFFF"/>
        </w:rPr>
        <w:t>.,</w:t>
      </w:r>
      <w:r w:rsidRPr="00B46098">
        <w:rPr>
          <w:rFonts w:cs="Arial"/>
          <w:shd w:val="clear" w:color="auto" w:fill="FFFFFF"/>
        </w:rPr>
        <w:t xml:space="preserve"> Rubin, K. (2013). </w:t>
      </w:r>
      <w:r w:rsidRPr="00260143">
        <w:rPr>
          <w:rFonts w:cs="Arial"/>
          <w:i/>
          <w:shd w:val="clear" w:color="auto" w:fill="FFFFFF"/>
        </w:rPr>
        <w:t>Best Friends’ Discussions of Social Dilemmas.</w:t>
      </w:r>
      <w:r w:rsidRPr="00B46098">
        <w:rPr>
          <w:rFonts w:cs="Arial"/>
          <w:shd w:val="clear" w:color="auto" w:fill="FFFFFF"/>
        </w:rPr>
        <w:t xml:space="preserve"> Journal of youth and adolescence</w:t>
      </w:r>
      <w:r w:rsidR="00260143">
        <w:rPr>
          <w:rFonts w:cs="Arial"/>
          <w:shd w:val="clear" w:color="auto" w:fill="FFFFFF"/>
        </w:rPr>
        <w:t>, Vol. 43, No. 2.</w:t>
      </w:r>
    </w:p>
    <w:p w:rsidR="00624771" w:rsidRDefault="00624771" w:rsidP="007C4737">
      <w:pPr>
        <w:spacing w:line="360" w:lineRule="auto"/>
        <w:rPr>
          <w:rFonts w:cs="Arial"/>
          <w:shd w:val="clear" w:color="auto" w:fill="FFFFFF"/>
        </w:rPr>
      </w:pPr>
      <w:r w:rsidRPr="00624771">
        <w:rPr>
          <w:rFonts w:cs="Arial"/>
          <w:shd w:val="clear" w:color="auto" w:fill="FFFFFF"/>
        </w:rPr>
        <w:lastRenderedPageBreak/>
        <w:t>Olson, Mancur, Zeckhauser</w:t>
      </w:r>
      <w:r w:rsidR="00260143">
        <w:rPr>
          <w:rFonts w:cs="Arial"/>
          <w:shd w:val="clear" w:color="auto" w:fill="FFFFFF"/>
        </w:rPr>
        <w:t>, R.</w:t>
      </w:r>
      <w:r w:rsidR="00260143" w:rsidRPr="00260143">
        <w:rPr>
          <w:rFonts w:cs="Arial"/>
          <w:shd w:val="clear" w:color="auto" w:fill="FFFFFF"/>
        </w:rPr>
        <w:t xml:space="preserve"> </w:t>
      </w:r>
      <w:r w:rsidR="00260143">
        <w:rPr>
          <w:rFonts w:cs="Arial"/>
          <w:shd w:val="clear" w:color="auto" w:fill="FFFFFF"/>
        </w:rPr>
        <w:t xml:space="preserve">(1966). </w:t>
      </w:r>
      <w:r w:rsidRPr="00260143">
        <w:rPr>
          <w:rFonts w:cs="Arial"/>
          <w:i/>
          <w:shd w:val="clear" w:color="auto" w:fill="FFFFFF"/>
        </w:rPr>
        <w:t>A</w:t>
      </w:r>
      <w:r w:rsidR="00260143" w:rsidRPr="00260143">
        <w:rPr>
          <w:rFonts w:cs="Arial"/>
          <w:i/>
          <w:shd w:val="clear" w:color="auto" w:fill="FFFFFF"/>
        </w:rPr>
        <w:t>n Economic Theory of Alliances.</w:t>
      </w:r>
      <w:r w:rsidRPr="00260143">
        <w:rPr>
          <w:rFonts w:cs="Arial"/>
          <w:i/>
          <w:shd w:val="clear" w:color="auto" w:fill="FFFFFF"/>
        </w:rPr>
        <w:t xml:space="preserve"> </w:t>
      </w:r>
      <w:r w:rsidRPr="00624771">
        <w:rPr>
          <w:rFonts w:cs="Arial"/>
          <w:shd w:val="clear" w:color="auto" w:fill="FFFFFF"/>
        </w:rPr>
        <w:t xml:space="preserve">The Review of Economics </w:t>
      </w:r>
      <w:r w:rsidR="00260143">
        <w:rPr>
          <w:rFonts w:cs="Arial"/>
          <w:shd w:val="clear" w:color="auto" w:fill="FFFFFF"/>
        </w:rPr>
        <w:t xml:space="preserve">and Statistics, Vol. 48, No. 3, pp </w:t>
      </w:r>
      <w:r w:rsidRPr="00624771">
        <w:rPr>
          <w:rFonts w:cs="Arial"/>
          <w:shd w:val="clear" w:color="auto" w:fill="FFFFFF"/>
        </w:rPr>
        <w:t xml:space="preserve">266-279. </w:t>
      </w:r>
      <w:r w:rsidR="00260143" w:rsidRPr="00260143">
        <w:rPr>
          <w:rFonts w:cs="Arial"/>
          <w:shd w:val="clear" w:color="auto" w:fill="FFFFFF"/>
        </w:rPr>
        <w:t>DOI</w:t>
      </w:r>
      <w:r w:rsidRPr="00624771">
        <w:rPr>
          <w:rFonts w:cs="Arial"/>
          <w:shd w:val="clear" w:color="auto" w:fill="FFFFFF"/>
        </w:rPr>
        <w:t>:10.2307/1927082.</w:t>
      </w:r>
    </w:p>
    <w:p w:rsidR="00EB72E7" w:rsidRDefault="00491548" w:rsidP="007C4737">
      <w:pPr>
        <w:spacing w:line="360" w:lineRule="auto"/>
        <w:rPr>
          <w:rFonts w:cs="Arial"/>
          <w:shd w:val="clear" w:color="auto" w:fill="FFFFFF"/>
        </w:rPr>
      </w:pPr>
      <w:r w:rsidRPr="00EB72E7">
        <w:rPr>
          <w:rFonts w:cs="Arial"/>
          <w:shd w:val="clear" w:color="auto" w:fill="FFFFFF"/>
        </w:rPr>
        <w:t>Reichel</w:t>
      </w:r>
      <w:r w:rsidR="00260143">
        <w:rPr>
          <w:rFonts w:cs="Arial"/>
          <w:shd w:val="clear" w:color="auto" w:fill="FFFFFF"/>
        </w:rPr>
        <w:t>, J</w:t>
      </w:r>
      <w:r w:rsidR="00EB72E7" w:rsidRPr="00EB72E7">
        <w:rPr>
          <w:rFonts w:cs="Arial"/>
          <w:shd w:val="clear" w:color="auto" w:fill="FFFFFF"/>
        </w:rPr>
        <w:t>.</w:t>
      </w:r>
      <w:r w:rsidR="00260143">
        <w:rPr>
          <w:rFonts w:cs="Arial"/>
          <w:shd w:val="clear" w:color="auto" w:fill="FFFFFF"/>
        </w:rPr>
        <w:t xml:space="preserve"> (2009).</w:t>
      </w:r>
      <w:r w:rsidR="00EB72E7" w:rsidRPr="00EB72E7">
        <w:rPr>
          <w:rFonts w:cs="Arial"/>
          <w:shd w:val="clear" w:color="auto" w:fill="FFFFFF"/>
        </w:rPr>
        <w:t xml:space="preserve"> </w:t>
      </w:r>
      <w:r w:rsidR="00EB72E7" w:rsidRPr="00260143">
        <w:rPr>
          <w:rFonts w:cs="Arial"/>
          <w:i/>
          <w:shd w:val="clear" w:color="auto" w:fill="FFFFFF"/>
        </w:rPr>
        <w:t>Kapitoly metodologie sociálních výzkumů</w:t>
      </w:r>
      <w:r w:rsidR="00260143">
        <w:rPr>
          <w:rFonts w:cs="Arial"/>
          <w:shd w:val="clear" w:color="auto" w:fill="FFFFFF"/>
        </w:rPr>
        <w:t>. Praha: Grada.</w:t>
      </w:r>
      <w:r w:rsidR="00EB72E7" w:rsidRPr="00EB72E7">
        <w:rPr>
          <w:rFonts w:cs="Arial"/>
          <w:shd w:val="clear" w:color="auto" w:fill="FFFFFF"/>
        </w:rPr>
        <w:t xml:space="preserve"> ISBN 978-80-247-3006-6.</w:t>
      </w:r>
    </w:p>
    <w:p w:rsidR="00BE121B" w:rsidRDefault="00491548" w:rsidP="007C4737">
      <w:pPr>
        <w:spacing w:line="360" w:lineRule="auto"/>
      </w:pPr>
      <w:r w:rsidRPr="006A7339">
        <w:t>Samuelson</w:t>
      </w:r>
      <w:r w:rsidR="006A7339" w:rsidRPr="006A7339">
        <w:t xml:space="preserve">, </w:t>
      </w:r>
      <w:r w:rsidR="00260143">
        <w:t xml:space="preserve">P. A., </w:t>
      </w:r>
      <w:r w:rsidR="00260143" w:rsidRPr="006A7339">
        <w:t>Nordhaus</w:t>
      </w:r>
      <w:r w:rsidR="00260143">
        <w:t xml:space="preserve"> W. D. (2013)</w:t>
      </w:r>
      <w:r w:rsidR="006A7339" w:rsidRPr="006A7339">
        <w:t xml:space="preserve">. </w:t>
      </w:r>
      <w:r w:rsidR="006A7339" w:rsidRPr="00260143">
        <w:rPr>
          <w:i/>
        </w:rPr>
        <w:t xml:space="preserve">Ekonomie: 19. vydání. </w:t>
      </w:r>
      <w:r w:rsidR="006A7339" w:rsidRPr="006A7339">
        <w:t>Praha: NS Svoboda. ISBN 978-80-205-0629-0.</w:t>
      </w:r>
    </w:p>
    <w:p w:rsidR="00260143" w:rsidRDefault="00A623CC" w:rsidP="007C4737">
      <w:pPr>
        <w:spacing w:line="360" w:lineRule="auto"/>
      </w:pPr>
      <w:r w:rsidRPr="00A623CC">
        <w:t xml:space="preserve">Shubik, M. (1972). </w:t>
      </w:r>
      <w:r w:rsidRPr="00260143">
        <w:rPr>
          <w:i/>
        </w:rPr>
        <w:t>On Gaming and Game Theory.</w:t>
      </w:r>
      <w:r w:rsidRPr="00A623CC">
        <w:t xml:space="preserve"> Management Science, </w:t>
      </w:r>
      <w:r w:rsidR="00260143">
        <w:t xml:space="preserve">Vol. </w:t>
      </w:r>
      <w:r w:rsidRPr="00A623CC">
        <w:t>18</w:t>
      </w:r>
      <w:r w:rsidR="00260143">
        <w:t>, No. 5</w:t>
      </w:r>
      <w:r w:rsidRPr="00A623CC">
        <w:t>,</w:t>
      </w:r>
      <w:r w:rsidR="00260143">
        <w:t xml:space="preserve"> pp 37-</w:t>
      </w:r>
      <w:r w:rsidRPr="00A623CC">
        <w:t xml:space="preserve">53. </w:t>
      </w:r>
    </w:p>
    <w:p w:rsidR="00260143" w:rsidRDefault="007C4737" w:rsidP="007C4737">
      <w:pPr>
        <w:spacing w:line="360" w:lineRule="auto"/>
      </w:pPr>
      <w:r w:rsidRPr="007C4737">
        <w:t xml:space="preserve">Wubben, M. J. (2009). </w:t>
      </w:r>
      <w:r w:rsidRPr="00260143">
        <w:rPr>
          <w:i/>
        </w:rPr>
        <w:t>Social functions of emotions in social dilemmas.</w:t>
      </w:r>
      <w:r w:rsidRPr="007C4737">
        <w:t xml:space="preserve"> Rotterdam.</w:t>
      </w:r>
    </w:p>
    <w:p w:rsidR="00260143" w:rsidRDefault="00260143">
      <w:pPr>
        <w:overflowPunct/>
        <w:autoSpaceDE/>
        <w:autoSpaceDN/>
        <w:adjustRightInd/>
        <w:spacing w:after="200" w:line="276" w:lineRule="auto"/>
        <w:jc w:val="left"/>
        <w:textAlignment w:val="auto"/>
      </w:pPr>
      <w:r>
        <w:br w:type="page"/>
      </w:r>
    </w:p>
    <w:p w:rsidR="007C4737" w:rsidRDefault="007C4737" w:rsidP="007C4737">
      <w:pPr>
        <w:spacing w:line="360" w:lineRule="auto"/>
      </w:pPr>
    </w:p>
    <w:p w:rsidR="008D1EC7" w:rsidRDefault="00E86A65" w:rsidP="00E86A65">
      <w:pPr>
        <w:pStyle w:val="Nadpis1"/>
      </w:pPr>
      <w:bookmarkStart w:id="23" w:name="_Toc70528737"/>
      <w:r>
        <w:t>Resume</w:t>
      </w:r>
      <w:bookmarkEnd w:id="23"/>
    </w:p>
    <w:p w:rsidR="00615B92" w:rsidRPr="008D1EC7" w:rsidRDefault="00615B92" w:rsidP="00FE39EE">
      <w:pPr>
        <w:spacing w:line="360" w:lineRule="auto"/>
        <w:ind w:firstLine="709"/>
      </w:pPr>
      <w:r>
        <w:t>With the help of Public-</w:t>
      </w:r>
      <w:r w:rsidRPr="00615B92">
        <w:t>good</w:t>
      </w:r>
      <w:r>
        <w:t>s</w:t>
      </w:r>
      <w:r w:rsidRPr="00615B92">
        <w:t xml:space="preserve"> games, we were able to create an experiment to help us answer the question of</w:t>
      </w:r>
      <w:r>
        <w:t>:</w:t>
      </w:r>
      <w:r w:rsidRPr="00615B92">
        <w:t xml:space="preserve"> </w:t>
      </w:r>
      <w:r w:rsidRPr="00615B92">
        <w:rPr>
          <w:i/>
        </w:rPr>
        <w:t>whether friendship affects the level of cooperation and increases an individual's contribution to the public goods</w:t>
      </w:r>
      <w:r w:rsidRPr="00615B92">
        <w:t>.</w:t>
      </w:r>
      <w:r>
        <w:t xml:space="preserve"> We  found that</w:t>
      </w:r>
      <w:r w:rsidR="00FE39EE">
        <w:t xml:space="preserve"> level of 100% free riders is very low. And the oposit situacion (100% cooperation) is in 46% of their actions.</w:t>
      </w:r>
    </w:p>
    <w:p w:rsidR="008D1EC7" w:rsidRDefault="008D1EC7" w:rsidP="008D1EC7">
      <w:pPr>
        <w:rPr>
          <w:rFonts w:eastAsiaTheme="majorEastAsia" w:cstheme="majorBidi"/>
          <w:sz w:val="28"/>
          <w:szCs w:val="28"/>
        </w:rPr>
      </w:pPr>
      <w:r>
        <w:br w:type="page"/>
      </w:r>
    </w:p>
    <w:p w:rsidR="00260143" w:rsidRDefault="00260143" w:rsidP="00E86A65">
      <w:pPr>
        <w:pStyle w:val="Nadpis1"/>
      </w:pPr>
    </w:p>
    <w:p w:rsidR="008D1EC7" w:rsidRDefault="008D1EC7" w:rsidP="00260143">
      <w:pPr>
        <w:rPr>
          <w:rFonts w:eastAsiaTheme="majorEastAsia" w:cstheme="majorBidi"/>
          <w:sz w:val="28"/>
          <w:szCs w:val="28"/>
        </w:rPr>
      </w:pPr>
    </w:p>
    <w:p w:rsidR="00E86A65" w:rsidRDefault="00E86A65" w:rsidP="00E86A65">
      <w:pPr>
        <w:pStyle w:val="Nadpis1"/>
      </w:pPr>
    </w:p>
    <w:p w:rsidR="00E86A65" w:rsidRDefault="00E86A65" w:rsidP="00E86A65">
      <w:pPr>
        <w:pStyle w:val="Nadpis1"/>
      </w:pPr>
      <w:bookmarkStart w:id="24" w:name="_Toc70528738"/>
      <w:r>
        <w:t>Seznam tabulek</w:t>
      </w:r>
      <w:r w:rsidR="009423CD">
        <w:t xml:space="preserve"> a grafů</w:t>
      </w:r>
      <w:bookmarkEnd w:id="24"/>
    </w:p>
    <w:p w:rsidR="009423CD" w:rsidRDefault="006F6574">
      <w:pPr>
        <w:pStyle w:val="Seznamobrzk"/>
        <w:tabs>
          <w:tab w:val="right" w:pos="8493"/>
        </w:tabs>
        <w:rPr>
          <w:rFonts w:asciiTheme="minorHAnsi" w:eastAsiaTheme="minorEastAsia" w:hAnsiTheme="minorHAnsi" w:cstheme="minorBidi"/>
          <w:noProof/>
          <w:sz w:val="22"/>
          <w:szCs w:val="22"/>
        </w:rPr>
      </w:pPr>
      <w:r>
        <w:fldChar w:fldCharType="begin"/>
      </w:r>
      <w:r w:rsidR="009423CD">
        <w:instrText xml:space="preserve"> TOC \h \z \c "Tabulka" </w:instrText>
      </w:r>
      <w:r>
        <w:fldChar w:fldCharType="separate"/>
      </w:r>
      <w:hyperlink w:anchor="_Toc70355565" w:history="1">
        <w:r w:rsidR="009423CD" w:rsidRPr="00D6137C">
          <w:rPr>
            <w:rStyle w:val="Hypertextovodkaz"/>
            <w:noProof/>
          </w:rPr>
          <w:t>Tabulka 1. Modelové řešení vězňova dilema</w:t>
        </w:r>
        <w:r w:rsidR="009423CD">
          <w:rPr>
            <w:noProof/>
            <w:webHidden/>
          </w:rPr>
          <w:tab/>
        </w:r>
        <w:r>
          <w:rPr>
            <w:noProof/>
            <w:webHidden/>
          </w:rPr>
          <w:fldChar w:fldCharType="begin"/>
        </w:r>
        <w:r w:rsidR="009423CD">
          <w:rPr>
            <w:noProof/>
            <w:webHidden/>
          </w:rPr>
          <w:instrText xml:space="preserve"> PAGEREF _Toc70355565 \h </w:instrText>
        </w:r>
        <w:r>
          <w:rPr>
            <w:noProof/>
            <w:webHidden/>
          </w:rPr>
        </w:r>
        <w:r>
          <w:rPr>
            <w:noProof/>
            <w:webHidden/>
          </w:rPr>
          <w:fldChar w:fldCharType="separate"/>
        </w:r>
        <w:r w:rsidR="009423CD">
          <w:rPr>
            <w:noProof/>
            <w:webHidden/>
          </w:rPr>
          <w:t>10</w:t>
        </w:r>
        <w:r>
          <w:rPr>
            <w:noProof/>
            <w:webHidden/>
          </w:rPr>
          <w:fldChar w:fldCharType="end"/>
        </w:r>
      </w:hyperlink>
    </w:p>
    <w:p w:rsidR="009423CD" w:rsidRDefault="006F6574">
      <w:pPr>
        <w:pStyle w:val="Seznamobrzk"/>
        <w:tabs>
          <w:tab w:val="right" w:pos="8493"/>
        </w:tabs>
        <w:rPr>
          <w:rFonts w:asciiTheme="minorHAnsi" w:eastAsiaTheme="minorEastAsia" w:hAnsiTheme="minorHAnsi" w:cstheme="minorBidi"/>
          <w:noProof/>
          <w:sz w:val="22"/>
          <w:szCs w:val="22"/>
        </w:rPr>
      </w:pPr>
      <w:hyperlink w:anchor="_Toc70355566" w:history="1">
        <w:r w:rsidR="009423CD" w:rsidRPr="00D6137C">
          <w:rPr>
            <w:rStyle w:val="Hypertextovodkaz"/>
            <w:noProof/>
          </w:rPr>
          <w:t>Tabulka 2. Rozdíl mezi investicemi v závislosti na komunikaci</w:t>
        </w:r>
        <w:r w:rsidR="009423CD">
          <w:rPr>
            <w:noProof/>
            <w:webHidden/>
          </w:rPr>
          <w:tab/>
        </w:r>
        <w:r>
          <w:rPr>
            <w:noProof/>
            <w:webHidden/>
          </w:rPr>
          <w:fldChar w:fldCharType="begin"/>
        </w:r>
        <w:r w:rsidR="009423CD">
          <w:rPr>
            <w:noProof/>
            <w:webHidden/>
          </w:rPr>
          <w:instrText xml:space="preserve"> PAGEREF _Toc70355566 \h </w:instrText>
        </w:r>
        <w:r>
          <w:rPr>
            <w:noProof/>
            <w:webHidden/>
          </w:rPr>
        </w:r>
        <w:r>
          <w:rPr>
            <w:noProof/>
            <w:webHidden/>
          </w:rPr>
          <w:fldChar w:fldCharType="separate"/>
        </w:r>
        <w:r w:rsidR="009423CD">
          <w:rPr>
            <w:noProof/>
            <w:webHidden/>
          </w:rPr>
          <w:t>28</w:t>
        </w:r>
        <w:r>
          <w:rPr>
            <w:noProof/>
            <w:webHidden/>
          </w:rPr>
          <w:fldChar w:fldCharType="end"/>
        </w:r>
      </w:hyperlink>
    </w:p>
    <w:p w:rsidR="009423CD" w:rsidRDefault="006F6574" w:rsidP="00E86A65">
      <w:pPr>
        <w:rPr>
          <w:noProof/>
        </w:rPr>
      </w:pPr>
      <w:r>
        <w:fldChar w:fldCharType="end"/>
      </w:r>
      <w:r>
        <w:fldChar w:fldCharType="begin"/>
      </w:r>
      <w:r w:rsidR="009423CD">
        <w:instrText xml:space="preserve"> TOC \h \z \c "Graf" </w:instrText>
      </w:r>
      <w:r>
        <w:fldChar w:fldCharType="separate"/>
      </w:r>
    </w:p>
    <w:p w:rsidR="009423CD" w:rsidRDefault="006F6574">
      <w:pPr>
        <w:pStyle w:val="Seznamobrzk"/>
        <w:tabs>
          <w:tab w:val="right" w:pos="8493"/>
        </w:tabs>
        <w:rPr>
          <w:rFonts w:asciiTheme="minorHAnsi" w:eastAsiaTheme="minorEastAsia" w:hAnsiTheme="minorHAnsi" w:cstheme="minorBidi"/>
          <w:noProof/>
          <w:sz w:val="22"/>
          <w:szCs w:val="22"/>
        </w:rPr>
      </w:pPr>
      <w:hyperlink w:anchor="_Toc70355617" w:history="1">
        <w:r w:rsidR="009423CD" w:rsidRPr="008F2BA5">
          <w:rPr>
            <w:rStyle w:val="Hypertextovodkaz"/>
            <w:noProof/>
          </w:rPr>
          <w:t>Graf 1.</w:t>
        </w:r>
        <w:r w:rsidR="009423CD">
          <w:rPr>
            <w:noProof/>
            <w:webHidden/>
          </w:rPr>
          <w:tab/>
        </w:r>
        <w:r>
          <w:rPr>
            <w:noProof/>
            <w:webHidden/>
          </w:rPr>
          <w:fldChar w:fldCharType="begin"/>
        </w:r>
        <w:r w:rsidR="009423CD">
          <w:rPr>
            <w:noProof/>
            <w:webHidden/>
          </w:rPr>
          <w:instrText xml:space="preserve"> PAGEREF _Toc70355617 \h </w:instrText>
        </w:r>
        <w:r>
          <w:rPr>
            <w:noProof/>
            <w:webHidden/>
          </w:rPr>
        </w:r>
        <w:r>
          <w:rPr>
            <w:noProof/>
            <w:webHidden/>
          </w:rPr>
          <w:fldChar w:fldCharType="separate"/>
        </w:r>
        <w:r w:rsidR="009423CD">
          <w:rPr>
            <w:noProof/>
            <w:webHidden/>
          </w:rPr>
          <w:t>28</w:t>
        </w:r>
        <w:r>
          <w:rPr>
            <w:noProof/>
            <w:webHidden/>
          </w:rPr>
          <w:fldChar w:fldCharType="end"/>
        </w:r>
      </w:hyperlink>
    </w:p>
    <w:p w:rsidR="00E86A65" w:rsidRPr="00E86A65" w:rsidRDefault="006F6574" w:rsidP="00E86A65">
      <w:r>
        <w:fldChar w:fldCharType="end"/>
      </w:r>
    </w:p>
    <w:p w:rsidR="00260143" w:rsidRDefault="00260143">
      <w:pPr>
        <w:overflowPunct/>
        <w:autoSpaceDE/>
        <w:autoSpaceDN/>
        <w:adjustRightInd/>
        <w:spacing w:after="200" w:line="276" w:lineRule="auto"/>
        <w:jc w:val="left"/>
        <w:textAlignment w:val="auto"/>
        <w:rPr>
          <w:rFonts w:eastAsiaTheme="majorEastAsia" w:cstheme="majorBidi"/>
          <w:b/>
          <w:bCs/>
          <w:sz w:val="28"/>
          <w:szCs w:val="28"/>
        </w:rPr>
      </w:pPr>
      <w:r>
        <w:br w:type="page"/>
      </w:r>
    </w:p>
    <w:p w:rsidR="005A042C" w:rsidRDefault="0013642E" w:rsidP="00E86A65">
      <w:pPr>
        <w:pStyle w:val="Nadpis1"/>
        <w:tabs>
          <w:tab w:val="left" w:pos="2228"/>
        </w:tabs>
      </w:pPr>
      <w:bookmarkStart w:id="25" w:name="_Toc70528739"/>
      <w:r>
        <w:lastRenderedPageBreak/>
        <w:t>Přílohy</w:t>
      </w:r>
      <w:bookmarkEnd w:id="25"/>
      <w:r w:rsidR="00E86A65">
        <w:tab/>
      </w:r>
    </w:p>
    <w:p w:rsidR="00DF37C9" w:rsidRDefault="00DF37C9" w:rsidP="009F1E13">
      <w:pPr>
        <w:pStyle w:val="Nadpis2"/>
      </w:pPr>
      <w:bookmarkStart w:id="26" w:name="_Toc70528740"/>
      <w:r>
        <w:t>Příloha 1</w:t>
      </w:r>
      <w:r w:rsidRPr="0031233F">
        <w:t>: Znění dotazníku</w:t>
      </w:r>
      <w:bookmarkEnd w:id="26"/>
      <w:r w:rsidRPr="0031233F">
        <w:t xml:space="preserve"> </w:t>
      </w:r>
    </w:p>
    <w:p w:rsidR="00BC74CA" w:rsidRPr="0031233F" w:rsidRDefault="00BC74CA" w:rsidP="00DF37C9">
      <w:pPr>
        <w:pStyle w:val="normal"/>
        <w:spacing w:line="360" w:lineRule="auto"/>
        <w:rPr>
          <w:sz w:val="26"/>
          <w:szCs w:val="26"/>
        </w:rPr>
      </w:pPr>
    </w:p>
    <w:p w:rsidR="00DF37C9" w:rsidRPr="00BC74CA" w:rsidRDefault="00DF37C9" w:rsidP="00DF37C9">
      <w:pPr>
        <w:spacing w:after="0" w:line="360" w:lineRule="auto"/>
        <w:rPr>
          <w:rFonts w:cs="Arial"/>
          <w:sz w:val="24"/>
          <w:szCs w:val="26"/>
        </w:rPr>
      </w:pPr>
      <w:r w:rsidRPr="00BC74CA">
        <w:rPr>
          <w:rFonts w:cs="Arial"/>
          <w:sz w:val="24"/>
          <w:szCs w:val="26"/>
        </w:rPr>
        <w:t>Dotazník před hrou a po:</w:t>
      </w:r>
    </w:p>
    <w:p w:rsidR="00DF37C9" w:rsidRDefault="00DF37C9" w:rsidP="00DF37C9">
      <w:pPr>
        <w:pStyle w:val="Odstavecseseznamem"/>
        <w:numPr>
          <w:ilvl w:val="0"/>
          <w:numId w:val="9"/>
        </w:numPr>
      </w:pPr>
      <w:r w:rsidRPr="005516CC">
        <w:t>Jak dobře se znáte se spoluhráči v tomto experimentu? Vyberte na škále od 1 do 7, přičemž 1 znamená vůbec a 7 velmi dobře.</w:t>
      </w:r>
    </w:p>
    <w:p w:rsidR="00DF37C9" w:rsidRPr="005516CC" w:rsidRDefault="00DF37C9" w:rsidP="00DF37C9">
      <w:pPr>
        <w:pStyle w:val="Odstavecseseznamem"/>
      </w:pPr>
      <w:r>
        <w:t xml:space="preserve">Odpověď: </w:t>
      </w:r>
      <w:r w:rsidRPr="005516CC">
        <w:t>[ ‘1</w:t>
      </w:r>
      <w:r>
        <w:t xml:space="preserve"> </w:t>
      </w:r>
      <w:r w:rsidRPr="005516CC">
        <w:t>vůbec’, ‘2’, ‘3’, ‘4’, ‘5’, ‘6’, ‘7</w:t>
      </w:r>
      <w:r>
        <w:t xml:space="preserve"> </w:t>
      </w:r>
      <w:r w:rsidRPr="005516CC">
        <w:t xml:space="preserve">velmi </w:t>
      </w:r>
      <w:r>
        <w:t>dobře</w:t>
      </w:r>
      <w:r w:rsidRPr="005516CC">
        <w:t>' ]</w:t>
      </w:r>
    </w:p>
    <w:p w:rsidR="00DF37C9" w:rsidRDefault="00DF37C9" w:rsidP="00DF37C9">
      <w:pPr>
        <w:pStyle w:val="Odstavecseseznamem"/>
        <w:numPr>
          <w:ilvl w:val="0"/>
          <w:numId w:val="9"/>
        </w:numPr>
        <w:spacing w:after="0" w:line="360" w:lineRule="auto"/>
        <w:rPr>
          <w:rFonts w:cs="Arial"/>
          <w:szCs w:val="26"/>
        </w:rPr>
      </w:pPr>
      <w:r w:rsidRPr="005516CC">
        <w:rPr>
          <w:rFonts w:cs="Arial"/>
          <w:szCs w:val="26"/>
        </w:rPr>
        <w:t>Jak moc jste si se svými spoluhráči blízký</w:t>
      </w:r>
      <w:r>
        <w:rPr>
          <w:rFonts w:cs="Arial"/>
          <w:szCs w:val="26"/>
        </w:rPr>
        <w:t>?</w:t>
      </w:r>
    </w:p>
    <w:p w:rsidR="00DF37C9" w:rsidRPr="005516CC" w:rsidRDefault="00DF37C9" w:rsidP="00DF37C9">
      <w:pPr>
        <w:pStyle w:val="Odstavecseseznamem"/>
        <w:spacing w:after="0" w:line="360" w:lineRule="auto"/>
        <w:rPr>
          <w:rFonts w:cs="Arial"/>
          <w:szCs w:val="26"/>
        </w:rPr>
      </w:pPr>
      <w:r>
        <w:t xml:space="preserve">Odpověď: </w:t>
      </w:r>
      <w:r w:rsidRPr="005516CC">
        <w:rPr>
          <w:rFonts w:cs="Arial"/>
          <w:szCs w:val="26"/>
        </w:rPr>
        <w:t>[ ‘1</w:t>
      </w:r>
      <w:r>
        <w:rPr>
          <w:rFonts w:cs="Arial"/>
          <w:szCs w:val="26"/>
        </w:rPr>
        <w:t xml:space="preserve"> </w:t>
      </w:r>
      <w:r w:rsidRPr="005516CC">
        <w:rPr>
          <w:rFonts w:cs="Arial"/>
          <w:szCs w:val="26"/>
        </w:rPr>
        <w:t>vůbec’, ‘2’, ‘3’, ‘4’, ‘5’, ‘6’, ‘7</w:t>
      </w:r>
      <w:r>
        <w:rPr>
          <w:rFonts w:cs="Arial"/>
          <w:szCs w:val="26"/>
        </w:rPr>
        <w:t xml:space="preserve"> </w:t>
      </w:r>
      <w:r w:rsidRPr="005516CC">
        <w:rPr>
          <w:rFonts w:cs="Arial"/>
          <w:szCs w:val="26"/>
        </w:rPr>
        <w:t>velmi blízký' ]</w:t>
      </w:r>
    </w:p>
    <w:p w:rsidR="00DF37C9" w:rsidRDefault="00DF37C9" w:rsidP="00DF37C9">
      <w:pPr>
        <w:pStyle w:val="Odstavecseseznamem"/>
        <w:numPr>
          <w:ilvl w:val="0"/>
          <w:numId w:val="9"/>
        </w:numPr>
        <w:spacing w:after="0" w:line="360" w:lineRule="auto"/>
        <w:rPr>
          <w:rFonts w:cs="Arial"/>
          <w:szCs w:val="26"/>
        </w:rPr>
      </w:pPr>
      <w:r w:rsidRPr="005516CC">
        <w:rPr>
          <w:rFonts w:cs="Arial"/>
          <w:szCs w:val="26"/>
        </w:rPr>
        <w:t xml:space="preserve">Myslíte si, že jste typ kamaráda, který spolupracuje se svými blízkými přáteli? </w:t>
      </w:r>
    </w:p>
    <w:p w:rsidR="00DF37C9" w:rsidRPr="005516CC" w:rsidRDefault="00DF37C9" w:rsidP="00DF37C9">
      <w:pPr>
        <w:pStyle w:val="Odstavecseseznamem"/>
        <w:spacing w:after="0" w:line="360" w:lineRule="auto"/>
        <w:rPr>
          <w:rFonts w:cs="Arial"/>
          <w:szCs w:val="26"/>
        </w:rPr>
      </w:pPr>
      <w:r>
        <w:t xml:space="preserve">Odpověď: </w:t>
      </w:r>
      <w:r w:rsidRPr="005516CC">
        <w:rPr>
          <w:rFonts w:cs="Arial"/>
          <w:szCs w:val="26"/>
        </w:rPr>
        <w:t>[ ‘1</w:t>
      </w:r>
      <w:r>
        <w:rPr>
          <w:rFonts w:cs="Arial"/>
          <w:szCs w:val="26"/>
        </w:rPr>
        <w:t xml:space="preserve"> </w:t>
      </w:r>
      <w:r w:rsidRPr="005516CC">
        <w:rPr>
          <w:rFonts w:cs="Arial"/>
          <w:szCs w:val="26"/>
        </w:rPr>
        <w:t>vůbec nespolupracuji’, ‘2’, ‘3’, ‘4’, ‘5’, ‘6’, ‘7</w:t>
      </w:r>
      <w:r>
        <w:rPr>
          <w:rFonts w:cs="Arial"/>
          <w:szCs w:val="26"/>
        </w:rPr>
        <w:t xml:space="preserve"> </w:t>
      </w:r>
      <w:r w:rsidRPr="005516CC">
        <w:rPr>
          <w:rFonts w:cs="Arial"/>
          <w:szCs w:val="26"/>
        </w:rPr>
        <w:t>velmi spolupracuji' ]</w:t>
      </w:r>
    </w:p>
    <w:p w:rsidR="00DF37C9" w:rsidRDefault="00DF37C9" w:rsidP="00DF37C9">
      <w:pPr>
        <w:pStyle w:val="Odstavecseseznamem"/>
        <w:numPr>
          <w:ilvl w:val="0"/>
          <w:numId w:val="9"/>
        </w:numPr>
        <w:spacing w:after="0" w:line="360" w:lineRule="auto"/>
        <w:rPr>
          <w:rFonts w:cs="Arial"/>
          <w:szCs w:val="26"/>
        </w:rPr>
      </w:pPr>
      <w:r w:rsidRPr="005516CC">
        <w:rPr>
          <w:rFonts w:cs="Arial"/>
          <w:szCs w:val="26"/>
        </w:rPr>
        <w:t>Myslíte si, že jste osoba, která spolupracuje s ostatními?</w:t>
      </w:r>
    </w:p>
    <w:p w:rsidR="00DF37C9" w:rsidRPr="005516CC" w:rsidRDefault="00DF37C9" w:rsidP="00DF37C9">
      <w:pPr>
        <w:pStyle w:val="Odstavecseseznamem"/>
        <w:spacing w:after="0" w:line="360" w:lineRule="auto"/>
        <w:rPr>
          <w:rFonts w:cs="Arial"/>
          <w:szCs w:val="26"/>
        </w:rPr>
      </w:pPr>
      <w:r>
        <w:t xml:space="preserve">Odpověď: </w:t>
      </w:r>
      <w:r w:rsidRPr="005516CC">
        <w:rPr>
          <w:rFonts w:cs="Arial"/>
          <w:szCs w:val="26"/>
        </w:rPr>
        <w:t>[ ‘1</w:t>
      </w:r>
      <w:r>
        <w:rPr>
          <w:rFonts w:cs="Arial"/>
          <w:szCs w:val="26"/>
        </w:rPr>
        <w:t xml:space="preserve"> </w:t>
      </w:r>
      <w:r w:rsidRPr="005516CC">
        <w:rPr>
          <w:rFonts w:cs="Arial"/>
          <w:szCs w:val="26"/>
        </w:rPr>
        <w:t>vůbec nespolupracuji’, ‘2’, ‘3’, ‘4’, ‘5’, ‘6’, ‘7</w:t>
      </w:r>
      <w:r>
        <w:rPr>
          <w:rFonts w:cs="Arial"/>
          <w:szCs w:val="26"/>
        </w:rPr>
        <w:t xml:space="preserve"> </w:t>
      </w:r>
      <w:r w:rsidRPr="005516CC">
        <w:rPr>
          <w:rFonts w:cs="Arial"/>
          <w:szCs w:val="26"/>
        </w:rPr>
        <w:t>velmi spolupracuji' ]</w:t>
      </w:r>
    </w:p>
    <w:p w:rsidR="00DF37C9" w:rsidRPr="005516CC" w:rsidRDefault="00037E75" w:rsidP="00DF37C9">
      <w:pPr>
        <w:pStyle w:val="Odstavecseseznamem"/>
        <w:spacing w:after="0" w:line="360" w:lineRule="auto"/>
        <w:rPr>
          <w:rFonts w:cs="Arial"/>
          <w:szCs w:val="26"/>
        </w:rPr>
      </w:pPr>
      <w:r w:rsidRPr="005516CC">
        <w:rPr>
          <w:rFonts w:cs="Arial"/>
          <w:szCs w:val="26"/>
        </w:rPr>
        <w:t xml:space="preserve">Mluvili jste se spoluhráči během hry, nebo </w:t>
      </w:r>
      <w:r>
        <w:rPr>
          <w:rFonts w:cs="Arial"/>
          <w:szCs w:val="26"/>
        </w:rPr>
        <w:t>jste se spojili jiným způsobem</w:t>
      </w:r>
      <w:r>
        <w:t xml:space="preserve"> </w:t>
      </w:r>
      <w:r w:rsidR="00DF37C9">
        <w:t xml:space="preserve">Odpověď: </w:t>
      </w:r>
      <w:r w:rsidR="00DF37C9" w:rsidRPr="005516CC">
        <w:rPr>
          <w:rFonts w:cs="Arial"/>
          <w:szCs w:val="26"/>
        </w:rPr>
        <w:t xml:space="preserve"> 'Ano', 'Ne', 'Nechci uvést'</w:t>
      </w:r>
    </w:p>
    <w:p w:rsidR="00DF37C9" w:rsidRPr="005516CC" w:rsidRDefault="00DF37C9" w:rsidP="00DF37C9">
      <w:pPr>
        <w:pStyle w:val="Odstavecseseznamem"/>
        <w:numPr>
          <w:ilvl w:val="0"/>
          <w:numId w:val="9"/>
        </w:numPr>
        <w:spacing w:after="0" w:line="360" w:lineRule="auto"/>
        <w:rPr>
          <w:rFonts w:cs="Arial"/>
          <w:szCs w:val="26"/>
        </w:rPr>
      </w:pPr>
      <w:r w:rsidRPr="005516CC">
        <w:rPr>
          <w:rFonts w:cs="Arial"/>
          <w:szCs w:val="26"/>
        </w:rPr>
        <w:t xml:space="preserve">Domluvili jste si se spoluhráči před hrou nějakou společnou taktiku nebo strategii? </w:t>
      </w:r>
      <w:r>
        <w:t xml:space="preserve">Odpověď: </w:t>
      </w:r>
      <w:r w:rsidRPr="005516CC">
        <w:rPr>
          <w:rFonts w:cs="Arial"/>
          <w:szCs w:val="26"/>
        </w:rPr>
        <w:t>'Ano', 'Napůl', 'Ne', 'Neměli jsme nic domluveno', 'Nechci uvést'</w:t>
      </w:r>
    </w:p>
    <w:p w:rsidR="00DF37C9" w:rsidRDefault="00DF37C9" w:rsidP="00DF37C9">
      <w:pPr>
        <w:pStyle w:val="Odstavecseseznamem"/>
        <w:numPr>
          <w:ilvl w:val="0"/>
          <w:numId w:val="9"/>
        </w:numPr>
        <w:spacing w:after="0" w:line="360" w:lineRule="auto"/>
        <w:rPr>
          <w:rFonts w:cs="Arial"/>
          <w:szCs w:val="26"/>
        </w:rPr>
      </w:pPr>
      <w:r w:rsidRPr="005516CC">
        <w:rPr>
          <w:rFonts w:cs="Arial"/>
          <w:szCs w:val="26"/>
        </w:rPr>
        <w:t xml:space="preserve">Pokud jste si se spoluhráči domluvili před hrou nějakou společnou taktiku nebo strategii, držel/a jste se jí Vy osobně? </w:t>
      </w:r>
    </w:p>
    <w:p w:rsidR="00DF37C9" w:rsidRPr="009F1E13" w:rsidRDefault="00DF37C9" w:rsidP="009F1E13">
      <w:pPr>
        <w:pStyle w:val="Odstavecseseznamem"/>
        <w:spacing w:after="0" w:line="360" w:lineRule="auto"/>
        <w:rPr>
          <w:rFonts w:cs="Arial"/>
          <w:szCs w:val="26"/>
        </w:rPr>
      </w:pPr>
      <w:r>
        <w:t xml:space="preserve">Odpověď: </w:t>
      </w:r>
      <w:r w:rsidRPr="005516CC">
        <w:rPr>
          <w:rFonts w:cs="Arial"/>
          <w:szCs w:val="26"/>
        </w:rPr>
        <w:t>'Náhodně vybírat částky', 'Maximalizovat můj vlastní výnos', 'Maximalizovat výnos skupiny', 'Minimalizovat rozdíly mezi mým výnosem a výnosem spoluhráčů', 'Jiná (prosím, popište níže)'</w:t>
      </w:r>
    </w:p>
    <w:p w:rsidR="00FD32DD" w:rsidRPr="00615B92" w:rsidRDefault="00DF37C9" w:rsidP="009F1E13">
      <w:pPr>
        <w:pStyle w:val="Nadpis2"/>
      </w:pPr>
      <w:bookmarkStart w:id="27" w:name="_Toc70528741"/>
      <w:r>
        <w:t>Příloha 2</w:t>
      </w:r>
      <w:r w:rsidR="00615B92" w:rsidRPr="00615B92">
        <w:t xml:space="preserve">: </w:t>
      </w:r>
      <w:r w:rsidR="00FD32DD" w:rsidRPr="00615B92">
        <w:t>Pravidla hry</w:t>
      </w:r>
      <w:bookmarkEnd w:id="27"/>
    </w:p>
    <w:p w:rsidR="00DF3CD7" w:rsidRPr="00DB0CAB" w:rsidRDefault="00095A1A" w:rsidP="006707BC">
      <w:pPr>
        <w:jc w:val="left"/>
        <w:rPr>
          <w:sz w:val="22"/>
          <w:szCs w:val="22"/>
        </w:rPr>
      </w:pPr>
      <w:r w:rsidRPr="00DB0CAB">
        <w:rPr>
          <w:sz w:val="22"/>
          <w:szCs w:val="22"/>
          <w:shd w:val="clear" w:color="auto" w:fill="FFFFFF"/>
        </w:rPr>
        <w:t xml:space="preserve">Vítejte ve studentském experimentu, který se uskuteční formou jednoduché hry. </w:t>
      </w:r>
    </w:p>
    <w:p w:rsidR="00095A1A" w:rsidRPr="00DB0CAB" w:rsidRDefault="00095A1A" w:rsidP="006707BC">
      <w:pPr>
        <w:spacing w:after="0" w:line="360" w:lineRule="auto"/>
        <w:jc w:val="left"/>
        <w:rPr>
          <w:b/>
          <w:i/>
          <w:sz w:val="22"/>
          <w:szCs w:val="22"/>
          <w:shd w:val="clear" w:color="auto" w:fill="FFFFFF"/>
        </w:rPr>
      </w:pPr>
      <w:r w:rsidRPr="00DB0CAB">
        <w:rPr>
          <w:b/>
          <w:i/>
          <w:sz w:val="22"/>
          <w:szCs w:val="22"/>
          <w:shd w:val="clear" w:color="auto" w:fill="FFFFFF"/>
        </w:rPr>
        <w:t xml:space="preserve">Počet hráčů: </w:t>
      </w:r>
    </w:p>
    <w:p w:rsidR="00095A1A" w:rsidRPr="00DB0CAB" w:rsidRDefault="00095A1A" w:rsidP="006707BC">
      <w:pPr>
        <w:pStyle w:val="normal"/>
        <w:spacing w:line="360" w:lineRule="auto"/>
        <w:ind w:firstLine="709"/>
        <w:rPr>
          <w:shd w:val="clear" w:color="auto" w:fill="FFFFFF"/>
        </w:rPr>
      </w:pPr>
      <w:r w:rsidRPr="00DB0CAB">
        <w:rPr>
          <w:shd w:val="clear" w:color="auto" w:fill="FFFFFF"/>
        </w:rPr>
        <w:t xml:space="preserve">Hráči budou hrát celou hru ve své skupině. Skupina bude mít 4 hráče a ti se v ní nemění. Počet skupin, které se můžou zúčastnit hry v celém projektu, je omezený.  </w:t>
      </w:r>
      <w:r w:rsidRPr="00DB0CAB">
        <w:br/>
      </w:r>
      <w:r w:rsidRPr="00DB0CAB">
        <w:rPr>
          <w:b/>
          <w:i/>
          <w:shd w:val="clear" w:color="auto" w:fill="FFFFFF"/>
        </w:rPr>
        <w:t xml:space="preserve"> Jak se hra hraje:</w:t>
      </w:r>
    </w:p>
    <w:p w:rsidR="00095A1A" w:rsidRPr="00DB0CAB" w:rsidRDefault="00095A1A" w:rsidP="006707BC">
      <w:pPr>
        <w:pStyle w:val="normal"/>
        <w:spacing w:line="360" w:lineRule="auto"/>
        <w:ind w:firstLine="709"/>
        <w:rPr>
          <w:i/>
          <w:shd w:val="clear" w:color="auto" w:fill="FFFFFF"/>
        </w:rPr>
      </w:pPr>
      <w:r w:rsidRPr="00DB0CAB">
        <w:rPr>
          <w:shd w:val="clear" w:color="auto" w:fill="FFFFFF"/>
        </w:rPr>
        <w:t>Hra se hraje po dobu 10 kol. Každé kolo probíhá stejně. Na začátku každého kola obdržíte 20 herních korun (HK). Pak se rozhodnete, kolik z těchto 20 HK budete investovat do společného účtu skupiny  a kolik si ponecháte na  své osobním účtu.</w:t>
      </w:r>
      <w:r w:rsidRPr="00DB0CAB">
        <w:br/>
      </w:r>
      <w:r w:rsidRPr="00DB0CAB">
        <w:rPr>
          <w:shd w:val="clear" w:color="auto" w:fill="FFFFFF"/>
        </w:rPr>
        <w:lastRenderedPageBreak/>
        <w:t xml:space="preserve">Do příslušného okénka napíšete množství HK, které se rozhodnete investovat do společného účtu  (0--20 HK), a odešlete.  </w:t>
      </w:r>
      <w:r w:rsidR="00542667" w:rsidRPr="00DB0CAB">
        <w:br/>
      </w:r>
      <w:r w:rsidRPr="00DB0CAB">
        <w:rPr>
          <w:b/>
          <w:i/>
          <w:shd w:val="clear" w:color="auto" w:fill="FFFFFF"/>
        </w:rPr>
        <w:t xml:space="preserve"> Co se s HK děje:</w:t>
      </w:r>
      <w:r w:rsidRPr="00DB0CAB">
        <w:rPr>
          <w:i/>
          <w:shd w:val="clear" w:color="auto" w:fill="FFFFFF"/>
        </w:rPr>
        <w:t xml:space="preserve"> </w:t>
      </w:r>
      <w:r w:rsidRPr="00DB0CAB">
        <w:rPr>
          <w:i/>
        </w:rPr>
        <w:br/>
      </w:r>
      <w:r w:rsidRPr="00DB0CAB">
        <w:rPr>
          <w:shd w:val="clear" w:color="auto" w:fill="FFFFFF"/>
        </w:rPr>
        <w:t>        HK, které si uložíte na osobní účet, Vám tam již zůstanou, nemůžete o ně přijít.      Společné investice celé skupiny (od Vás a Vašich spoluhráčů) na společném účtu skupiny se na konci kola vynásobí dvěma a</w:t>
      </w:r>
      <w:r w:rsidRPr="00DB0CAB">
        <w:br/>
      </w:r>
      <w:r w:rsidRPr="00DB0CAB">
        <w:rPr>
          <w:shd w:val="clear" w:color="auto" w:fill="FFFFFF"/>
        </w:rPr>
        <w:t>        rozdělí se ještě na konci kola rovným dílem -- každý dostane čtvrtinu z celkové vynásobené částky bez ohledu na to, kolik investoval. </w:t>
      </w:r>
      <w:r w:rsidRPr="00DB0CAB">
        <w:br/>
      </w:r>
      <w:r w:rsidRPr="00DB0CAB">
        <w:rPr>
          <w:shd w:val="clear" w:color="auto" w:fill="FFFFFF"/>
        </w:rPr>
        <w:t>        Také tento výdělek ze společného účtu se na konci kola uloží na Váš osobní účet. Výnos z kola tak tvoří částka,</w:t>
      </w:r>
      <w:r w:rsidRPr="00DB0CAB">
        <w:br/>
      </w:r>
      <w:r w:rsidRPr="00DB0CAB">
        <w:rPr>
          <w:shd w:val="clear" w:color="auto" w:fill="FFFFFF"/>
        </w:rPr>
        <w:t>        kterou si uložíte v daném kole na osobní účet a výdělek ze společného účtu skupiny. HK se na Vašem osobním účtu pouze hromadí a</w:t>
      </w:r>
      <w:r w:rsidRPr="00DB0CAB">
        <w:br/>
      </w:r>
      <w:r w:rsidRPr="00DB0CAB">
        <w:rPr>
          <w:shd w:val="clear" w:color="auto" w:fill="FFFFFF"/>
        </w:rPr>
        <w:t xml:space="preserve">        nakonec se použijí k vyhodnocení Vašeho úspěchu v celém turnaji (vizte tabulku na konci instrukcí).       </w:t>
      </w:r>
      <w:r w:rsidR="00542667" w:rsidRPr="00DB0CAB">
        <w:br/>
      </w:r>
      <w:r w:rsidRPr="00DB0CAB">
        <w:rPr>
          <w:b/>
          <w:i/>
          <w:shd w:val="clear" w:color="auto" w:fill="FFFFFF"/>
        </w:rPr>
        <w:t>Příklad kola:</w:t>
      </w:r>
    </w:p>
    <w:p w:rsidR="00095A1A" w:rsidRPr="00DB0CAB" w:rsidRDefault="00095A1A" w:rsidP="006707BC">
      <w:pPr>
        <w:pStyle w:val="normal"/>
        <w:spacing w:line="360" w:lineRule="auto"/>
        <w:ind w:firstLine="709"/>
        <w:rPr>
          <w:i/>
          <w:shd w:val="clear" w:color="auto" w:fill="FFFFFF"/>
        </w:rPr>
      </w:pPr>
      <w:r w:rsidRPr="00DB0CAB">
        <w:rPr>
          <w:shd w:val="clear" w:color="auto" w:fill="FFFFFF"/>
        </w:rPr>
        <w:t>Hráč1 investuje 10 HK a 10 HK si ponechá, Hráč2 také investuje 10 HK a 10 HK si ponechá,</w:t>
      </w:r>
      <w:r w:rsidR="00542667" w:rsidRPr="00DB0CAB">
        <w:t xml:space="preserve"> </w:t>
      </w:r>
      <w:r w:rsidRPr="00DB0CAB">
        <w:rPr>
          <w:shd w:val="clear" w:color="auto" w:fill="FFFFFF"/>
        </w:rPr>
        <w:t>Hráč3 investuje 15 HK a ponechá si 5 HK a Hráč4 investuje 5 HK a ponechá si 15 HK. Na společném účtu je tedy celková investice skupiny 40 HK.</w:t>
      </w:r>
      <w:r w:rsidRPr="00DB0CAB">
        <w:br/>
      </w:r>
      <w:r w:rsidRPr="00DB0CAB">
        <w:rPr>
          <w:shd w:val="clear" w:color="auto" w:fill="FFFFFF"/>
        </w:rPr>
        <w:t>        Těchto 40 HK se vynásobí na konci kola 2 a výsledných 80 HK se rozdělí rovným dílem -- každý hráč dostane 20 HK, a to bez ohledu na výši své investice.</w:t>
      </w:r>
      <w:r w:rsidRPr="00DB0CAB">
        <w:br/>
      </w:r>
      <w:r w:rsidRPr="00DB0CAB">
        <w:rPr>
          <w:shd w:val="clear" w:color="auto" w:fill="FFFFFF"/>
        </w:rPr>
        <w:t>        Hráč1 a Hráč2 tedy během kola získají 30 HK (20 HK je výnos ze společného účtu, 10 HK si ponechali), Hráč3 získá 25 HK (20 HK výnos z účtu, 5 HK si ponechal)</w:t>
      </w:r>
      <w:r w:rsidRPr="00DB0CAB">
        <w:br/>
      </w:r>
      <w:r w:rsidRPr="00DB0CAB">
        <w:rPr>
          <w:shd w:val="clear" w:color="auto" w:fill="FFFFFF"/>
        </w:rPr>
        <w:t xml:space="preserve"> a Hráč4 získá 35 HK (20 HK ze společného účtu, 15 HK si ponechal).</w:t>
      </w:r>
      <w:r w:rsidR="00542667" w:rsidRPr="00DB0CAB">
        <w:br/>
      </w:r>
      <w:r w:rsidRPr="00DB0CAB">
        <w:rPr>
          <w:b/>
          <w:i/>
          <w:shd w:val="clear" w:color="auto" w:fill="FFFFFF"/>
        </w:rPr>
        <w:t>Vyhodnocení turnaje:</w:t>
      </w:r>
    </w:p>
    <w:p w:rsidR="00095A1A" w:rsidRPr="00DB0CAB" w:rsidRDefault="00095A1A" w:rsidP="006707BC">
      <w:pPr>
        <w:pStyle w:val="normal"/>
        <w:spacing w:line="360" w:lineRule="auto"/>
        <w:ind w:firstLine="709"/>
        <w:rPr>
          <w:i/>
          <w:shd w:val="clear" w:color="auto" w:fill="FFFFFF"/>
        </w:rPr>
      </w:pPr>
      <w:r w:rsidRPr="00DB0CAB">
        <w:rPr>
          <w:shd w:val="clear" w:color="auto" w:fill="FFFFFF"/>
        </w:rPr>
        <w:t xml:space="preserve">O úspěchu v turnaji rozhoduje výsledek celé </w:t>
      </w:r>
      <w:r w:rsidR="00542667" w:rsidRPr="00DB0CAB">
        <w:rPr>
          <w:shd w:val="clear" w:color="auto" w:fill="FFFFFF"/>
        </w:rPr>
        <w:t>skupiny a výsledek</w:t>
      </w:r>
      <w:r w:rsidRPr="00DB0CAB">
        <w:rPr>
          <w:shd w:val="clear" w:color="auto" w:fill="FFFFFF"/>
        </w:rPr>
        <w:t xml:space="preserve"> skupiny je daný součtem HK na</w:t>
      </w:r>
      <w:r w:rsidR="00542667" w:rsidRPr="00DB0CAB">
        <w:rPr>
          <w:shd w:val="clear" w:color="auto" w:fill="FFFFFF"/>
        </w:rPr>
        <w:t xml:space="preserve"> </w:t>
      </w:r>
      <w:r w:rsidRPr="00DB0CAB">
        <w:rPr>
          <w:shd w:val="clear" w:color="auto" w:fill="FFFFFF"/>
        </w:rPr>
        <w:t xml:space="preserve">osobních </w:t>
      </w:r>
      <w:r w:rsidR="00542667" w:rsidRPr="00DB0CAB">
        <w:rPr>
          <w:shd w:val="clear" w:color="auto" w:fill="FFFFFF"/>
        </w:rPr>
        <w:t>účtech jednotlivých</w:t>
      </w:r>
      <w:r w:rsidRPr="00DB0CAB">
        <w:rPr>
          <w:shd w:val="clear" w:color="auto" w:fill="FFFFFF"/>
        </w:rPr>
        <w:t xml:space="preserve"> hráčů po 10 kolech hry.</w:t>
      </w:r>
      <w:r w:rsidRPr="00DB0CAB">
        <w:br/>
      </w:r>
      <w:r w:rsidRPr="00DB0CAB">
        <w:rPr>
          <w:shd w:val="clear" w:color="auto" w:fill="FFFFFF"/>
        </w:rPr>
        <w:t xml:space="preserve">        Skupina, která v součtu nahromadí </w:t>
      </w:r>
      <w:r w:rsidR="00542667" w:rsidRPr="00DB0CAB">
        <w:rPr>
          <w:shd w:val="clear" w:color="auto" w:fill="FFFFFF"/>
        </w:rPr>
        <w:t>na osobních</w:t>
      </w:r>
      <w:r w:rsidRPr="00DB0CAB">
        <w:rPr>
          <w:shd w:val="clear" w:color="auto" w:fill="FFFFFF"/>
        </w:rPr>
        <w:t xml:space="preserve"> </w:t>
      </w:r>
      <w:r w:rsidR="00542667" w:rsidRPr="00DB0CAB">
        <w:rPr>
          <w:shd w:val="clear" w:color="auto" w:fill="FFFFFF"/>
        </w:rPr>
        <w:t>účtech hráčů</w:t>
      </w:r>
      <w:r w:rsidRPr="00DB0CAB">
        <w:rPr>
          <w:shd w:val="clear" w:color="auto" w:fill="FFFFFF"/>
        </w:rPr>
        <w:t xml:space="preserve"> nejvíce HK</w:t>
      </w:r>
      <w:r w:rsidR="00542667" w:rsidRPr="00DB0CAB">
        <w:rPr>
          <w:shd w:val="clear" w:color="auto" w:fill="FFFFFF"/>
        </w:rPr>
        <w:t>,</w:t>
      </w:r>
      <w:r w:rsidRPr="00DB0CAB">
        <w:rPr>
          <w:shd w:val="clear" w:color="auto" w:fill="FFFFFF"/>
        </w:rPr>
        <w:t xml:space="preserve"> vítězí a její hráči si rozdělí odměny </w:t>
      </w:r>
      <w:r w:rsidR="00542667" w:rsidRPr="00DB0CAB">
        <w:rPr>
          <w:shd w:val="clear" w:color="auto" w:fill="FFFFFF"/>
        </w:rPr>
        <w:t>za 1. --4. místo</w:t>
      </w:r>
      <w:r w:rsidRPr="00DB0CAB">
        <w:rPr>
          <w:shd w:val="clear" w:color="auto" w:fill="FFFFFF"/>
        </w:rPr>
        <w:t>.</w:t>
      </w:r>
      <w:r w:rsidRPr="00DB0CAB">
        <w:br/>
      </w:r>
      <w:r w:rsidRPr="00DB0CAB">
        <w:rPr>
          <w:shd w:val="clear" w:color="auto" w:fill="FFFFFF"/>
        </w:rPr>
        <w:t>        Hráči ze skupiny, která skončí druhá</w:t>
      </w:r>
      <w:r w:rsidR="00542667" w:rsidRPr="00DB0CAB">
        <w:rPr>
          <w:shd w:val="clear" w:color="auto" w:fill="FFFFFF"/>
        </w:rPr>
        <w:t>,</w:t>
      </w:r>
      <w:r w:rsidRPr="00DB0CAB">
        <w:rPr>
          <w:shd w:val="clear" w:color="auto" w:fill="FFFFFF"/>
        </w:rPr>
        <w:t xml:space="preserve">  si rozdělí odměny </w:t>
      </w:r>
      <w:r w:rsidR="00542667" w:rsidRPr="00DB0CAB">
        <w:rPr>
          <w:shd w:val="clear" w:color="auto" w:fill="FFFFFF"/>
        </w:rPr>
        <w:t>za 5. --8. místo</w:t>
      </w:r>
      <w:r w:rsidRPr="00DB0CAB">
        <w:rPr>
          <w:shd w:val="clear" w:color="auto" w:fill="FFFFFF"/>
        </w:rPr>
        <w:t>, atd. až po hráče skupiny, která skončí 11.,</w:t>
      </w:r>
      <w:r w:rsidR="00542667" w:rsidRPr="00DB0CAB">
        <w:t xml:space="preserve"> </w:t>
      </w:r>
      <w:r w:rsidRPr="00DB0CAB">
        <w:rPr>
          <w:shd w:val="clear" w:color="auto" w:fill="FFFFFF"/>
        </w:rPr>
        <w:t xml:space="preserve">ti si rozdělí odměny za </w:t>
      </w:r>
      <w:r w:rsidR="00542667" w:rsidRPr="00DB0CAB">
        <w:rPr>
          <w:shd w:val="clear" w:color="auto" w:fill="FFFFFF"/>
        </w:rPr>
        <w:t>41. --44</w:t>
      </w:r>
      <w:r w:rsidRPr="00DB0CAB">
        <w:rPr>
          <w:shd w:val="clear" w:color="auto" w:fill="FFFFFF"/>
        </w:rPr>
        <w:t xml:space="preserve">. </w:t>
      </w:r>
      <w:r w:rsidR="00542667" w:rsidRPr="00DB0CAB">
        <w:rPr>
          <w:shd w:val="clear" w:color="auto" w:fill="FFFFFF"/>
        </w:rPr>
        <w:t xml:space="preserve">Skupině, která </w:t>
      </w:r>
      <w:r w:rsidRPr="00DB0CAB">
        <w:rPr>
          <w:shd w:val="clear" w:color="auto" w:fill="FFFFFF"/>
        </w:rPr>
        <w:t xml:space="preserve">skončí 12. připadne pouze odměna za 45. </w:t>
      </w:r>
      <w:r w:rsidR="00542667" w:rsidRPr="00DB0CAB">
        <w:rPr>
          <w:shd w:val="clear" w:color="auto" w:fill="FFFFFF"/>
        </w:rPr>
        <w:t>místo</w:t>
      </w:r>
      <w:r w:rsidRPr="00DB0CAB">
        <w:rPr>
          <w:shd w:val="clear" w:color="auto" w:fill="FFFFFF"/>
        </w:rPr>
        <w:t>.</w:t>
      </w:r>
      <w:r w:rsidRPr="00DB0CAB">
        <w:br/>
      </w:r>
      <w:r w:rsidRPr="00DB0CAB">
        <w:rPr>
          <w:shd w:val="clear" w:color="auto" w:fill="FFFFFF"/>
        </w:rPr>
        <w:t>        Při rovnosti HK nahromaděných skupinami se skupiny spojí a rozdělí si příslušný počet míst. Pokud tedy dvě skupiny dosáhnou maxima nahromaděných HK,</w:t>
      </w:r>
      <w:r w:rsidRPr="00DB0CAB">
        <w:br/>
      </w:r>
      <w:r w:rsidRPr="00DB0CAB">
        <w:rPr>
          <w:shd w:val="clear" w:color="auto" w:fill="FFFFFF"/>
        </w:rPr>
        <w:t xml:space="preserve">        rozdělí si odměny </w:t>
      </w:r>
      <w:r w:rsidR="00542667" w:rsidRPr="00DB0CAB">
        <w:rPr>
          <w:shd w:val="clear" w:color="auto" w:fill="FFFFFF"/>
        </w:rPr>
        <w:t>za 1. --8. místo</w:t>
      </w:r>
      <w:r w:rsidRPr="00DB0CAB">
        <w:rPr>
          <w:shd w:val="clear" w:color="auto" w:fill="FFFFFF"/>
        </w:rPr>
        <w:t xml:space="preserve">, pokud by maxima dosáhly tři skupiny, vytvoří </w:t>
      </w:r>
      <w:r w:rsidRPr="00DB0CAB">
        <w:rPr>
          <w:shd w:val="clear" w:color="auto" w:fill="FFFFFF"/>
        </w:rPr>
        <w:lastRenderedPageBreak/>
        <w:t xml:space="preserve">opět jednu velkou skupinu, která si rozdělí odměny </w:t>
      </w:r>
      <w:r w:rsidR="00542667" w:rsidRPr="00DB0CAB">
        <w:rPr>
          <w:shd w:val="clear" w:color="auto" w:fill="FFFFFF"/>
        </w:rPr>
        <w:t>za 1. --12</w:t>
      </w:r>
      <w:r w:rsidRPr="00DB0CAB">
        <w:rPr>
          <w:shd w:val="clear" w:color="auto" w:fill="FFFFFF"/>
        </w:rPr>
        <w:t>. místo.</w:t>
      </w:r>
      <w:r w:rsidRPr="00DB0CAB">
        <w:br/>
      </w:r>
      <w:r w:rsidRPr="00DB0CAB">
        <w:rPr>
          <w:shd w:val="clear" w:color="auto" w:fill="FFFFFF"/>
        </w:rPr>
        <w:t>        Totéž platí na nižších příčkách pomyslného žebříčku skupin.</w:t>
      </w:r>
      <w:r w:rsidRPr="00DB0CAB">
        <w:br/>
      </w:r>
      <w:r w:rsidRPr="00DB0CAB">
        <w:rPr>
          <w:shd w:val="clear" w:color="auto" w:fill="FFFFFF"/>
        </w:rPr>
        <w:t xml:space="preserve">         Uvnitř skupiny se odměny rozdělují podle výsledků jednotlivých </w:t>
      </w:r>
      <w:r w:rsidR="00542667" w:rsidRPr="00DB0CAB">
        <w:rPr>
          <w:shd w:val="clear" w:color="auto" w:fill="FFFFFF"/>
        </w:rPr>
        <w:t>hráčů a výsledek</w:t>
      </w:r>
      <w:r w:rsidRPr="00DB0CAB">
        <w:rPr>
          <w:shd w:val="clear" w:color="auto" w:fill="FFFFFF"/>
        </w:rPr>
        <w:t xml:space="preserve"> hráče je dán tím,</w:t>
      </w:r>
      <w:r w:rsidR="00542667" w:rsidRPr="00DB0CAB">
        <w:t xml:space="preserve"> </w:t>
      </w:r>
      <w:r w:rsidRPr="00DB0CAB">
        <w:rPr>
          <w:shd w:val="clear" w:color="auto" w:fill="FFFFFF"/>
        </w:rPr>
        <w:t xml:space="preserve">kolik HK nahromadil na </w:t>
      </w:r>
      <w:r w:rsidR="00542667" w:rsidRPr="00DB0CAB">
        <w:rPr>
          <w:shd w:val="clear" w:color="auto" w:fill="FFFFFF"/>
        </w:rPr>
        <w:t>svém osobním</w:t>
      </w:r>
      <w:r w:rsidRPr="00DB0CAB">
        <w:rPr>
          <w:shd w:val="clear" w:color="auto" w:fill="FFFFFF"/>
        </w:rPr>
        <w:t xml:space="preserve"> účtu. Tedy hráč z nejlepší skupiny, který má na svém osobním </w:t>
      </w:r>
      <w:r w:rsidR="00542667" w:rsidRPr="00DB0CAB">
        <w:rPr>
          <w:shd w:val="clear" w:color="auto" w:fill="FFFFFF"/>
        </w:rPr>
        <w:t>účtu nejvíce</w:t>
      </w:r>
      <w:r w:rsidRPr="00DB0CAB">
        <w:rPr>
          <w:shd w:val="clear" w:color="auto" w:fill="FFFFFF"/>
        </w:rPr>
        <w:t xml:space="preserve"> HK získá odměnu za 1. místo,</w:t>
      </w:r>
      <w:r w:rsidRPr="00DB0CAB">
        <w:br/>
      </w:r>
      <w:r w:rsidRPr="00DB0CAB">
        <w:rPr>
          <w:shd w:val="clear" w:color="auto" w:fill="FFFFFF"/>
        </w:rPr>
        <w:t xml:space="preserve">        druhý z této skupiny odměnu za 2. místo atd. až hráč s nejmenším počtem HK na </w:t>
      </w:r>
      <w:r w:rsidR="00542667" w:rsidRPr="00DB0CAB">
        <w:rPr>
          <w:shd w:val="clear" w:color="auto" w:fill="FFFFFF"/>
        </w:rPr>
        <w:t>svém osobním</w:t>
      </w:r>
      <w:r w:rsidRPr="00DB0CAB">
        <w:rPr>
          <w:shd w:val="clear" w:color="auto" w:fill="FFFFFF"/>
        </w:rPr>
        <w:t xml:space="preserve"> </w:t>
      </w:r>
      <w:r w:rsidR="00542667" w:rsidRPr="00DB0CAB">
        <w:rPr>
          <w:shd w:val="clear" w:color="auto" w:fill="FFFFFF"/>
        </w:rPr>
        <w:t>účtu z nejlepší</w:t>
      </w:r>
      <w:r w:rsidRPr="00DB0CAB">
        <w:rPr>
          <w:shd w:val="clear" w:color="auto" w:fill="FFFFFF"/>
        </w:rPr>
        <w:t xml:space="preserve"> skupiny dostane odměnu za 4. místo.</w:t>
      </w:r>
      <w:r w:rsidRPr="00DB0CAB">
        <w:br/>
      </w:r>
      <w:r w:rsidRPr="00DB0CAB">
        <w:rPr>
          <w:shd w:val="clear" w:color="auto" w:fill="FFFFFF"/>
        </w:rPr>
        <w:t xml:space="preserve">        Odměnu za 5. místo pak dostane nejlepší hráč ze druhé skupiny, a to i přes to, </w:t>
      </w:r>
      <w:r w:rsidR="00542667" w:rsidRPr="00DB0CAB">
        <w:rPr>
          <w:shd w:val="clear" w:color="auto" w:fill="FFFFFF"/>
        </w:rPr>
        <w:t>ž</w:t>
      </w:r>
      <w:r w:rsidRPr="00DB0CAB">
        <w:rPr>
          <w:shd w:val="clear" w:color="auto" w:fill="FFFFFF"/>
        </w:rPr>
        <w:t>e může mít na svém  osobním účtu  více HK než nejhorší hráč z nejlepší skupiny.</w:t>
      </w:r>
      <w:r w:rsidRPr="00DB0CAB">
        <w:br/>
      </w:r>
      <w:r w:rsidRPr="00DB0CAB">
        <w:rPr>
          <w:shd w:val="clear" w:color="auto" w:fill="FFFFFF"/>
        </w:rPr>
        <w:t>        Při rovnosti množství HK na osobním účtu hráčů uvnitř skupiny, kde se rozdělují odměny,</w:t>
      </w:r>
      <w:r w:rsidR="00542667" w:rsidRPr="00DB0CAB">
        <w:t xml:space="preserve"> </w:t>
      </w:r>
      <w:r w:rsidRPr="00DB0CAB">
        <w:rPr>
          <w:shd w:val="clear" w:color="auto" w:fill="FFFFFF"/>
        </w:rPr>
        <w:t xml:space="preserve">připadne oběma hráčům průměrná odměna za místa, která obsadili. </w:t>
      </w:r>
      <w:r w:rsidRPr="00DB0CAB">
        <w:br/>
      </w:r>
      <w:r w:rsidRPr="00DB0CAB">
        <w:rPr>
          <w:b/>
          <w:i/>
          <w:shd w:val="clear" w:color="auto" w:fill="FFFFFF"/>
        </w:rPr>
        <w:t>Příklad vyhodnocení:</w:t>
      </w:r>
    </w:p>
    <w:p w:rsidR="00615B92" w:rsidRPr="00DB0CAB" w:rsidRDefault="00095A1A" w:rsidP="006707BC">
      <w:pPr>
        <w:pStyle w:val="normal"/>
        <w:spacing w:after="240" w:line="360" w:lineRule="auto"/>
        <w:ind w:firstLine="709"/>
        <w:sectPr w:rsidR="00615B92" w:rsidRPr="00DB0CAB" w:rsidSect="003515DD">
          <w:footerReference w:type="default" r:id="rId18"/>
          <w:pgSz w:w="11906" w:h="16838" w:code="9"/>
          <w:pgMar w:top="1701" w:right="1418" w:bottom="1134" w:left="1418" w:header="851" w:footer="851" w:gutter="567"/>
          <w:pgNumType w:start="1" w:chapSep="emDash"/>
          <w:cols w:space="708"/>
          <w:docGrid w:linePitch="354"/>
        </w:sectPr>
      </w:pPr>
      <w:r w:rsidRPr="00DB0CAB">
        <w:rPr>
          <w:shd w:val="clear" w:color="auto" w:fill="FFFFFF"/>
        </w:rPr>
        <w:t xml:space="preserve"> Vítězná skupina nahromadila na 4 </w:t>
      </w:r>
      <w:r w:rsidR="00542667" w:rsidRPr="00DB0CAB">
        <w:rPr>
          <w:shd w:val="clear" w:color="auto" w:fill="FFFFFF"/>
        </w:rPr>
        <w:t xml:space="preserve"> </w:t>
      </w:r>
      <w:r w:rsidRPr="00DB0CAB">
        <w:rPr>
          <w:shd w:val="clear" w:color="auto" w:fill="FFFFFF"/>
        </w:rPr>
        <w:t>osobních účtech svých hráčů celkem 1.390 HK za 10 kol.</w:t>
      </w:r>
      <w:r w:rsidRPr="00DB0CAB">
        <w:br/>
      </w:r>
      <w:r w:rsidRPr="00DB0CAB">
        <w:rPr>
          <w:shd w:val="clear" w:color="auto" w:fill="FFFFFF"/>
        </w:rPr>
        <w:t>        Každý z hráčů Hráč1, Hráč2 a Hráč3 nahromadil 350 HK, Hráč4 nahromadil 340 HK. Hráč4 tedy dostane 700 Kč za 4. místo (je 4. v nejlepší skupině),</w:t>
      </w:r>
      <w:r w:rsidR="00542667" w:rsidRPr="00DB0CAB">
        <w:t xml:space="preserve"> </w:t>
      </w:r>
      <w:r w:rsidRPr="00DB0CAB">
        <w:rPr>
          <w:shd w:val="clear" w:color="auto" w:fill="FFFFFF"/>
        </w:rPr>
        <w:t xml:space="preserve">zbylí hráči dostanou každý 900 Kč což je průměr odměn za 1. --3. místo. </w:t>
      </w:r>
      <w:r w:rsidRPr="00DB0CAB">
        <w:br/>
      </w:r>
      <w:r w:rsidRPr="00DB0CAB">
        <w:rPr>
          <w:shd w:val="clear" w:color="auto" w:fill="FFFFFF"/>
        </w:rPr>
        <w:t xml:space="preserve">        Druhá skupina nahromadila společně 1.380 HK. Hráč5 z této skupiny sice nahromadil 380 HK a má z celé skupiny nejvíc, ale patří mu odměna 600 Kč za 5. </w:t>
      </w:r>
      <w:r w:rsidR="00542667" w:rsidRPr="00DB0CAB">
        <w:rPr>
          <w:shd w:val="clear" w:color="auto" w:fill="FFFFFF"/>
        </w:rPr>
        <w:t>místo</w:t>
      </w:r>
      <w:r w:rsidR="00542667" w:rsidRPr="00DB0CAB">
        <w:t xml:space="preserve"> </w:t>
      </w:r>
      <w:r w:rsidRPr="00DB0CAB">
        <w:rPr>
          <w:shd w:val="clear" w:color="auto" w:fill="FFFFFF"/>
        </w:rPr>
        <w:t>(je nejlepší ve druhé skupině). Hráč6 a Hráč7 získají 475 Kč, protože oba nahromadili 350 HK a rozdělí si tak odměny za 6. a 7. místo.</w:t>
      </w:r>
      <w:r w:rsidRPr="00DB0CAB">
        <w:br/>
      </w:r>
      <w:r w:rsidRPr="00DB0CAB">
        <w:rPr>
          <w:shd w:val="clear" w:color="auto" w:fill="FFFFFF"/>
        </w:rPr>
        <w:t xml:space="preserve">        Hráč8 za nahromaděných 300 HK obdrží 400 Kč na 8. místo. </w:t>
      </w:r>
      <w:r w:rsidRPr="00DB0CAB">
        <w:br/>
      </w:r>
      <w:r w:rsidRPr="00DB0CAB">
        <w:rPr>
          <w:shd w:val="clear" w:color="auto" w:fill="FFFFFF"/>
        </w:rPr>
        <w:t xml:space="preserve">        Odměny </w:t>
      </w:r>
      <w:r w:rsidR="00542667" w:rsidRPr="00DB0CAB">
        <w:rPr>
          <w:shd w:val="clear" w:color="auto" w:fill="FFFFFF"/>
        </w:rPr>
        <w:t>za 9. --16</w:t>
      </w:r>
      <w:r w:rsidRPr="00DB0CAB">
        <w:rPr>
          <w:shd w:val="clear" w:color="auto" w:fill="FFFFFF"/>
        </w:rPr>
        <w:t>. místo si rozdělí dvě skupiny, protože třetí a čtvrtá skupina dosáhli shodně 1.300 HK. 400 Kč za 9. místo dostane Hráč9 ze třetí skupiny,</w:t>
      </w:r>
      <w:r w:rsidR="00542667" w:rsidRPr="00DB0CAB">
        <w:t xml:space="preserve"> </w:t>
      </w:r>
      <w:r w:rsidRPr="00DB0CAB">
        <w:rPr>
          <w:shd w:val="clear" w:color="auto" w:fill="FFFFFF"/>
        </w:rPr>
        <w:t>        protože nahromadil na svém osobním účtu nejvíce HK z obou skupin, a to 360 HK</w:t>
      </w:r>
      <w:r w:rsidR="00542667" w:rsidRPr="00DB0CAB">
        <w:t xml:space="preserve"> </w:t>
      </w:r>
      <w:r w:rsidRPr="00DB0CAB">
        <w:rPr>
          <w:shd w:val="clear" w:color="auto" w:fill="FFFFFF"/>
        </w:rPr>
        <w:t>        (všimněte si, je to druhý nejlepší individuální výsledek v turnaji, ale Hráč9 dostane cenu za 9. místo).</w:t>
      </w:r>
      <w:r w:rsidRPr="00DB0CAB">
        <w:br/>
      </w:r>
      <w:r w:rsidRPr="00DB0CAB">
        <w:rPr>
          <w:shd w:val="clear" w:color="auto" w:fill="FFFFFF"/>
        </w:rPr>
        <w:t>        Pětice hráčů dosáhla 330 HK, a to Hráč10 a Hráč11 ze třetí skupiny a Hráč13, Hráč14 a Hráč15 ze čtvrté skupiny.</w:t>
      </w:r>
      <w:r w:rsidRPr="00DB0CAB">
        <w:br/>
      </w:r>
      <w:r w:rsidRPr="00DB0CAB">
        <w:rPr>
          <w:shd w:val="clear" w:color="auto" w:fill="FFFFFF"/>
        </w:rPr>
        <w:t>        Dělí se tedy společně o 10.--14. místo a průměrná odměna za tato místa je 300 Kč, což všichni dostanou.</w:t>
      </w:r>
      <w:r w:rsidRPr="00DB0CAB">
        <w:br/>
      </w:r>
      <w:r w:rsidRPr="00DB0CAB">
        <w:rPr>
          <w:shd w:val="clear" w:color="auto" w:fill="FFFFFF"/>
        </w:rPr>
        <w:t>        Hráč16 ze čtvrté skupiny nahromadil 310 HK a patří mu tak 200 Kč za 15. místo. Stejných 200 Kč, ale za 16. místo, dostane Hráč12 ze třetí skupiny,</w:t>
      </w:r>
      <w:r w:rsidR="00542667" w:rsidRPr="00DB0CAB">
        <w:t xml:space="preserve"> </w:t>
      </w:r>
      <w:r w:rsidRPr="00DB0CAB">
        <w:rPr>
          <w:shd w:val="clear" w:color="auto" w:fill="FFFFFF"/>
        </w:rPr>
        <w:t xml:space="preserve">který nahromadil 280 HK.  </w:t>
      </w:r>
      <w:r w:rsidRPr="00DB0CAB">
        <w:t xml:space="preserve"> </w:t>
      </w:r>
      <w:r w:rsidRPr="00DB0CAB">
        <w:br/>
      </w:r>
      <w:r w:rsidRPr="00DB0CAB">
        <w:rPr>
          <w:shd w:val="clear" w:color="auto" w:fill="FFFFFF"/>
        </w:rPr>
        <w:lastRenderedPageBreak/>
        <w:t>        V žebříčku skupin obsadila jediná skupina 12. příčku, a proto její nejlepší hráč získá 25 Kč za 45. místo.</w:t>
      </w:r>
      <w:r w:rsidRPr="00DB0CAB">
        <w:br/>
      </w:r>
      <w:r w:rsidRPr="00DB0CAB">
        <w:rPr>
          <w:shd w:val="clear" w:color="auto" w:fill="FFFFFF"/>
        </w:rPr>
        <w:t>        Pokud by stejného celkového počtu HK dosáhla ještě další skupina, získal by 25 Kč hráč z nejlepším individuálním výsledkem z těchto skupin.</w:t>
      </w:r>
      <w:r w:rsidRPr="00DB0CAB">
        <w:br/>
      </w:r>
      <w:r w:rsidRPr="00DB0CAB">
        <w:rPr>
          <w:shd w:val="clear" w:color="auto" w:fill="FFFFFF"/>
        </w:rPr>
        <w:t xml:space="preserve">        Pokud by dosáhlo více hráčů z těchto skupin stejného nejlepšího výsledku, rozdělilo by se 25 Kč mezi ně rovným dílem.   </w:t>
      </w:r>
    </w:p>
    <w:p w:rsidR="00095A1A" w:rsidRPr="00DB0CAB" w:rsidRDefault="00095A1A" w:rsidP="00615B92">
      <w:pPr>
        <w:pStyle w:val="normal"/>
        <w:spacing w:line="360" w:lineRule="auto"/>
        <w:rPr>
          <w:shd w:val="clear" w:color="auto" w:fill="FFFFFF"/>
        </w:rPr>
      </w:pPr>
      <w:r w:rsidRPr="00DB0CAB">
        <w:rPr>
          <w:shd w:val="clear" w:color="auto" w:fill="FFFFFF"/>
        </w:rPr>
        <w:lastRenderedPageBreak/>
        <w:t>     Řebříček odměn:</w:t>
      </w:r>
    </w:p>
    <w:p w:rsidR="00870769" w:rsidRPr="00DB0CAB" w:rsidRDefault="00095A1A" w:rsidP="00095A1A">
      <w:pPr>
        <w:pStyle w:val="normal"/>
        <w:spacing w:line="360" w:lineRule="auto"/>
        <w:rPr>
          <w:shd w:val="clear" w:color="auto" w:fill="FFFFFF"/>
        </w:rPr>
      </w:pPr>
      <w:r w:rsidRPr="00DB0CAB">
        <w:rPr>
          <w:shd w:val="clear" w:color="auto" w:fill="FFFFFF"/>
        </w:rPr>
        <w:t>1.      místo- 1000 Kč</w:t>
      </w:r>
      <w:r w:rsidR="00542667" w:rsidRPr="00DB0CAB">
        <w:rPr>
          <w:shd w:val="clear" w:color="auto" w:fill="FFFFFF"/>
        </w:rPr>
        <w:t xml:space="preserve"> </w:t>
      </w:r>
      <w:r w:rsidRPr="00DB0CAB">
        <w:br/>
      </w:r>
      <w:r w:rsidRPr="00DB0CAB">
        <w:rPr>
          <w:shd w:val="clear" w:color="auto" w:fill="FFFFFF"/>
        </w:rPr>
        <w:t>2.      místo- 900 Kč</w:t>
      </w:r>
      <w:r w:rsidR="00542667" w:rsidRPr="00DB0CAB">
        <w:rPr>
          <w:shd w:val="clear" w:color="auto" w:fill="FFFFFF"/>
        </w:rPr>
        <w:t xml:space="preserve">  </w:t>
      </w:r>
      <w:r w:rsidRPr="00DB0CAB">
        <w:br/>
      </w:r>
      <w:r w:rsidRPr="00DB0CAB">
        <w:rPr>
          <w:shd w:val="clear" w:color="auto" w:fill="FFFFFF"/>
        </w:rPr>
        <w:t>3.      místo- 800 Kč</w:t>
      </w:r>
      <w:r w:rsidR="00542667" w:rsidRPr="00DB0CAB">
        <w:rPr>
          <w:shd w:val="clear" w:color="auto" w:fill="FFFFFF"/>
        </w:rPr>
        <w:t xml:space="preserve"> </w:t>
      </w:r>
      <w:r w:rsidRPr="00DB0CAB">
        <w:br/>
      </w:r>
      <w:r w:rsidRPr="00DB0CAB">
        <w:rPr>
          <w:shd w:val="clear" w:color="auto" w:fill="FFFFFF"/>
        </w:rPr>
        <w:t>4.      místo- 700 Kč</w:t>
      </w:r>
      <w:r w:rsidR="00542667" w:rsidRPr="00DB0CAB">
        <w:rPr>
          <w:shd w:val="clear" w:color="auto" w:fill="FFFFFF"/>
        </w:rPr>
        <w:t xml:space="preserve"> </w:t>
      </w:r>
      <w:r w:rsidRPr="00DB0CAB">
        <w:br/>
      </w:r>
      <w:r w:rsidRPr="00DB0CAB">
        <w:rPr>
          <w:shd w:val="clear" w:color="auto" w:fill="FFFFFF"/>
        </w:rPr>
        <w:t>5.      místo- 600 Kč</w:t>
      </w:r>
      <w:r w:rsidR="00870769" w:rsidRPr="00DB0CAB">
        <w:rPr>
          <w:shd w:val="clear" w:color="auto" w:fill="FFFFFF"/>
        </w:rPr>
        <w:t xml:space="preserve"> </w:t>
      </w:r>
    </w:p>
    <w:p w:rsidR="00870769" w:rsidRPr="00DB0CAB" w:rsidRDefault="00095A1A" w:rsidP="00095A1A">
      <w:pPr>
        <w:pStyle w:val="normal"/>
        <w:spacing w:line="360" w:lineRule="auto"/>
        <w:rPr>
          <w:shd w:val="clear" w:color="auto" w:fill="FFFFFF"/>
        </w:rPr>
      </w:pPr>
      <w:r w:rsidRPr="00DB0CAB">
        <w:rPr>
          <w:shd w:val="clear" w:color="auto" w:fill="FFFFFF"/>
        </w:rPr>
        <w:t>6.      místo- 500 Kč</w:t>
      </w:r>
      <w:r w:rsidR="00870769" w:rsidRPr="00DB0CAB">
        <w:rPr>
          <w:shd w:val="clear" w:color="auto" w:fill="FFFFFF"/>
        </w:rPr>
        <w:t xml:space="preserve">  </w:t>
      </w:r>
    </w:p>
    <w:p w:rsidR="00870769" w:rsidRPr="00DB0CAB" w:rsidRDefault="00095A1A" w:rsidP="00095A1A">
      <w:pPr>
        <w:pStyle w:val="normal"/>
        <w:spacing w:line="360" w:lineRule="auto"/>
        <w:rPr>
          <w:shd w:val="clear" w:color="auto" w:fill="FFFFFF"/>
        </w:rPr>
      </w:pPr>
      <w:r w:rsidRPr="00DB0CAB">
        <w:rPr>
          <w:shd w:val="clear" w:color="auto" w:fill="FFFFFF"/>
        </w:rPr>
        <w:t>7.      místo- 450 Kč</w:t>
      </w:r>
      <w:r w:rsidR="00870769" w:rsidRPr="00DB0CAB">
        <w:rPr>
          <w:shd w:val="clear" w:color="auto" w:fill="FFFFFF"/>
        </w:rPr>
        <w:t xml:space="preserve"> </w:t>
      </w:r>
      <w:r w:rsidRPr="00DB0CAB">
        <w:br/>
      </w:r>
      <w:r w:rsidRPr="00DB0CAB">
        <w:rPr>
          <w:shd w:val="clear" w:color="auto" w:fill="FFFFFF"/>
        </w:rPr>
        <w:t>8.      místo- 400 Kč</w:t>
      </w:r>
      <w:r w:rsidR="00870769" w:rsidRPr="00DB0CAB">
        <w:rPr>
          <w:shd w:val="clear" w:color="auto" w:fill="FFFFFF"/>
        </w:rPr>
        <w:t xml:space="preserve"> </w:t>
      </w:r>
      <w:r w:rsidRPr="00DB0CAB">
        <w:br/>
      </w:r>
      <w:r w:rsidRPr="00DB0CAB">
        <w:rPr>
          <w:shd w:val="clear" w:color="auto" w:fill="FFFFFF"/>
        </w:rPr>
        <w:t>9.      místo- 400 Kč</w:t>
      </w:r>
      <w:r w:rsidR="00870769" w:rsidRPr="00DB0CAB">
        <w:rPr>
          <w:shd w:val="clear" w:color="auto" w:fill="FFFFFF"/>
        </w:rPr>
        <w:t xml:space="preserve"> </w:t>
      </w:r>
      <w:r w:rsidRPr="00DB0CAB">
        <w:br/>
      </w:r>
      <w:r w:rsidRPr="00DB0CAB">
        <w:rPr>
          <w:shd w:val="clear" w:color="auto" w:fill="FFFFFF"/>
        </w:rPr>
        <w:t>10.     místo- 350 Kč</w:t>
      </w:r>
      <w:r w:rsidR="00870769" w:rsidRPr="00DB0CAB">
        <w:rPr>
          <w:shd w:val="clear" w:color="auto" w:fill="FFFFFF"/>
        </w:rPr>
        <w:t xml:space="preserve"> </w:t>
      </w:r>
      <w:r w:rsidRPr="00DB0CAB">
        <w:br/>
      </w:r>
      <w:r w:rsidRPr="00DB0CAB">
        <w:rPr>
          <w:shd w:val="clear" w:color="auto" w:fill="FFFFFF"/>
        </w:rPr>
        <w:t>11.     místo- 300 Kč</w:t>
      </w:r>
      <w:r w:rsidR="00870769" w:rsidRPr="00DB0CAB">
        <w:rPr>
          <w:shd w:val="clear" w:color="auto" w:fill="FFFFFF"/>
        </w:rPr>
        <w:t xml:space="preserve"> </w:t>
      </w:r>
      <w:r w:rsidRPr="00DB0CAB">
        <w:br/>
      </w:r>
      <w:r w:rsidRPr="00DB0CAB">
        <w:rPr>
          <w:shd w:val="clear" w:color="auto" w:fill="FFFFFF"/>
        </w:rPr>
        <w:t>12.     místo- 300 Kč</w:t>
      </w:r>
      <w:r w:rsidR="00870769" w:rsidRPr="00DB0CAB">
        <w:rPr>
          <w:shd w:val="clear" w:color="auto" w:fill="FFFFFF"/>
        </w:rPr>
        <w:t xml:space="preserve"> </w:t>
      </w:r>
      <w:r w:rsidRPr="00DB0CAB">
        <w:br/>
      </w:r>
      <w:r w:rsidRPr="00DB0CAB">
        <w:rPr>
          <w:shd w:val="clear" w:color="auto" w:fill="FFFFFF"/>
        </w:rPr>
        <w:t>13.     místo- 300 Kč</w:t>
      </w:r>
      <w:r w:rsidR="00870769" w:rsidRPr="00DB0CAB">
        <w:rPr>
          <w:shd w:val="clear" w:color="auto" w:fill="FFFFFF"/>
        </w:rPr>
        <w:t xml:space="preserve"> </w:t>
      </w:r>
      <w:r w:rsidRPr="00DB0CAB">
        <w:br/>
      </w:r>
      <w:r w:rsidRPr="00DB0CAB">
        <w:rPr>
          <w:shd w:val="clear" w:color="auto" w:fill="FFFFFF"/>
        </w:rPr>
        <w:t>14.     místo- 250 Kč</w:t>
      </w:r>
      <w:r w:rsidR="00870769" w:rsidRPr="00DB0CAB">
        <w:rPr>
          <w:shd w:val="clear" w:color="auto" w:fill="FFFFFF"/>
        </w:rPr>
        <w:t xml:space="preserve"> </w:t>
      </w:r>
      <w:r w:rsidRPr="00DB0CAB">
        <w:br/>
      </w:r>
      <w:r w:rsidRPr="00DB0CAB">
        <w:rPr>
          <w:shd w:val="clear" w:color="auto" w:fill="FFFFFF"/>
        </w:rPr>
        <w:t>15.     místo- 200 Kč</w:t>
      </w:r>
      <w:r w:rsidR="00870769" w:rsidRPr="00DB0CAB">
        <w:rPr>
          <w:shd w:val="clear" w:color="auto" w:fill="FFFFFF"/>
        </w:rPr>
        <w:t xml:space="preserve"> </w:t>
      </w:r>
      <w:r w:rsidRPr="00DB0CAB">
        <w:br/>
      </w:r>
      <w:r w:rsidRPr="00DB0CAB">
        <w:rPr>
          <w:shd w:val="clear" w:color="auto" w:fill="FFFFFF"/>
        </w:rPr>
        <w:t>16.     místo- 200 Kč</w:t>
      </w:r>
      <w:r w:rsidR="00870769" w:rsidRPr="00DB0CAB">
        <w:rPr>
          <w:shd w:val="clear" w:color="auto" w:fill="FFFFFF"/>
        </w:rPr>
        <w:t xml:space="preserve"> </w:t>
      </w:r>
      <w:r w:rsidRPr="00DB0CAB">
        <w:br/>
      </w:r>
      <w:r w:rsidRPr="00DB0CAB">
        <w:rPr>
          <w:shd w:val="clear" w:color="auto" w:fill="FFFFFF"/>
        </w:rPr>
        <w:t>17.     místo- 200 Kč</w:t>
      </w:r>
      <w:r w:rsidR="00870769" w:rsidRPr="00DB0CAB">
        <w:rPr>
          <w:shd w:val="clear" w:color="auto" w:fill="FFFFFF"/>
        </w:rPr>
        <w:t xml:space="preserve"> </w:t>
      </w:r>
      <w:r w:rsidRPr="00DB0CAB">
        <w:br/>
      </w:r>
      <w:r w:rsidRPr="00DB0CAB">
        <w:rPr>
          <w:shd w:val="clear" w:color="auto" w:fill="FFFFFF"/>
        </w:rPr>
        <w:t>18.     místo- 200 Kč</w:t>
      </w:r>
      <w:r w:rsidR="00870769" w:rsidRPr="00DB0CAB">
        <w:rPr>
          <w:shd w:val="clear" w:color="auto" w:fill="FFFFFF"/>
        </w:rPr>
        <w:t xml:space="preserve"> </w:t>
      </w:r>
      <w:r w:rsidRPr="00DB0CAB">
        <w:br/>
      </w:r>
      <w:r w:rsidRPr="00DB0CAB">
        <w:rPr>
          <w:shd w:val="clear" w:color="auto" w:fill="FFFFFF"/>
        </w:rPr>
        <w:t>19.     místo- 200 Kč</w:t>
      </w:r>
      <w:r w:rsidR="00870769" w:rsidRPr="00DB0CAB">
        <w:rPr>
          <w:shd w:val="clear" w:color="auto" w:fill="FFFFFF"/>
        </w:rPr>
        <w:t xml:space="preserve"> </w:t>
      </w:r>
      <w:r w:rsidRPr="00DB0CAB">
        <w:br/>
      </w:r>
      <w:r w:rsidRPr="00DB0CAB">
        <w:rPr>
          <w:shd w:val="clear" w:color="auto" w:fill="FFFFFF"/>
        </w:rPr>
        <w:t>20.     místo- 150 Kč</w:t>
      </w:r>
      <w:r w:rsidR="00870769" w:rsidRPr="00DB0CAB">
        <w:rPr>
          <w:shd w:val="clear" w:color="auto" w:fill="FFFFFF"/>
        </w:rPr>
        <w:t xml:space="preserve"> </w:t>
      </w:r>
      <w:r w:rsidRPr="00DB0CAB">
        <w:br/>
      </w:r>
      <w:r w:rsidRPr="00DB0CAB">
        <w:rPr>
          <w:shd w:val="clear" w:color="auto" w:fill="FFFFFF"/>
        </w:rPr>
        <w:t>21.     místo- 150 Kč</w:t>
      </w:r>
      <w:r w:rsidR="00870769" w:rsidRPr="00DB0CAB">
        <w:rPr>
          <w:shd w:val="clear" w:color="auto" w:fill="FFFFFF"/>
        </w:rPr>
        <w:t xml:space="preserve"> </w:t>
      </w:r>
      <w:r w:rsidRPr="00DB0CAB">
        <w:br/>
      </w:r>
      <w:r w:rsidRPr="00DB0CAB">
        <w:rPr>
          <w:shd w:val="clear" w:color="auto" w:fill="FFFFFF"/>
        </w:rPr>
        <w:t>22.     místo- 100 Kč</w:t>
      </w:r>
      <w:r w:rsidR="00870769" w:rsidRPr="00DB0CAB">
        <w:rPr>
          <w:shd w:val="clear" w:color="auto" w:fill="FFFFFF"/>
        </w:rPr>
        <w:t xml:space="preserve">  </w:t>
      </w:r>
      <w:r w:rsidRPr="00DB0CAB">
        <w:br/>
      </w:r>
      <w:r w:rsidRPr="00DB0CAB">
        <w:rPr>
          <w:shd w:val="clear" w:color="auto" w:fill="FFFFFF"/>
        </w:rPr>
        <w:lastRenderedPageBreak/>
        <w:t>23.     místo- 100 Kč</w:t>
      </w:r>
      <w:r w:rsidR="00870769" w:rsidRPr="00DB0CAB">
        <w:rPr>
          <w:shd w:val="clear" w:color="auto" w:fill="FFFFFF"/>
        </w:rPr>
        <w:t xml:space="preserve">  </w:t>
      </w:r>
      <w:r w:rsidRPr="00DB0CAB">
        <w:br/>
      </w:r>
      <w:r w:rsidRPr="00DB0CAB">
        <w:rPr>
          <w:shd w:val="clear" w:color="auto" w:fill="FFFFFF"/>
        </w:rPr>
        <w:t>24.     místo- 100 Kč</w:t>
      </w:r>
      <w:r w:rsidR="00870769" w:rsidRPr="00DB0CAB">
        <w:rPr>
          <w:shd w:val="clear" w:color="auto" w:fill="FFFFFF"/>
        </w:rPr>
        <w:t xml:space="preserve">  </w:t>
      </w:r>
      <w:r w:rsidRPr="00DB0CAB">
        <w:br/>
      </w:r>
      <w:r w:rsidRPr="00DB0CAB">
        <w:rPr>
          <w:shd w:val="clear" w:color="auto" w:fill="FFFFFF"/>
        </w:rPr>
        <w:t>25.     místo- 100 Kč</w:t>
      </w:r>
      <w:r w:rsidR="00870769" w:rsidRPr="00DB0CAB">
        <w:rPr>
          <w:shd w:val="clear" w:color="auto" w:fill="FFFFFF"/>
        </w:rPr>
        <w:t xml:space="preserve">   </w:t>
      </w:r>
      <w:r w:rsidRPr="00DB0CAB">
        <w:br/>
      </w:r>
      <w:r w:rsidRPr="00DB0CAB">
        <w:rPr>
          <w:shd w:val="clear" w:color="auto" w:fill="FFFFFF"/>
        </w:rPr>
        <w:t>26.     místo- 100 Kč</w:t>
      </w:r>
      <w:r w:rsidR="00870769" w:rsidRPr="00DB0CAB">
        <w:rPr>
          <w:shd w:val="clear" w:color="auto" w:fill="FFFFFF"/>
        </w:rPr>
        <w:t xml:space="preserve"> </w:t>
      </w:r>
      <w:r w:rsidRPr="00DB0CAB">
        <w:br/>
      </w:r>
      <w:r w:rsidRPr="00DB0CAB">
        <w:rPr>
          <w:shd w:val="clear" w:color="auto" w:fill="FFFFFF"/>
        </w:rPr>
        <w:t>27.     místo- 100 Kč</w:t>
      </w:r>
      <w:r w:rsidR="00870769" w:rsidRPr="00DB0CAB">
        <w:rPr>
          <w:shd w:val="clear" w:color="auto" w:fill="FFFFFF"/>
        </w:rPr>
        <w:t xml:space="preserve">  </w:t>
      </w:r>
      <w:r w:rsidRPr="00DB0CAB">
        <w:br/>
      </w:r>
      <w:r w:rsidRPr="00DB0CAB">
        <w:rPr>
          <w:shd w:val="clear" w:color="auto" w:fill="FFFFFF"/>
        </w:rPr>
        <w:t>28.     místo- 50 Kč</w:t>
      </w:r>
      <w:r w:rsidR="00870769" w:rsidRPr="00DB0CAB">
        <w:rPr>
          <w:shd w:val="clear" w:color="auto" w:fill="FFFFFF"/>
        </w:rPr>
        <w:t xml:space="preserve">  </w:t>
      </w:r>
      <w:r w:rsidRPr="00DB0CAB">
        <w:br/>
      </w:r>
      <w:r w:rsidRPr="00DB0CAB">
        <w:rPr>
          <w:shd w:val="clear" w:color="auto" w:fill="FFFFFF"/>
        </w:rPr>
        <w:t>29.     místo- 50 Kč</w:t>
      </w:r>
      <w:r w:rsidR="00870769" w:rsidRPr="00DB0CAB">
        <w:rPr>
          <w:shd w:val="clear" w:color="auto" w:fill="FFFFFF"/>
        </w:rPr>
        <w:t xml:space="preserve"> </w:t>
      </w:r>
      <w:r w:rsidRPr="00DB0CAB">
        <w:br/>
      </w:r>
      <w:r w:rsidRPr="00DB0CAB">
        <w:rPr>
          <w:shd w:val="clear" w:color="auto" w:fill="FFFFFF"/>
        </w:rPr>
        <w:t>30.     místo- 50 Kč</w:t>
      </w:r>
      <w:r w:rsidR="00870769" w:rsidRPr="00DB0CAB">
        <w:rPr>
          <w:shd w:val="clear" w:color="auto" w:fill="FFFFFF"/>
        </w:rPr>
        <w:t xml:space="preserve">  </w:t>
      </w:r>
      <w:r w:rsidRPr="00DB0CAB">
        <w:br/>
      </w:r>
      <w:r w:rsidRPr="00DB0CAB">
        <w:rPr>
          <w:shd w:val="clear" w:color="auto" w:fill="FFFFFF"/>
        </w:rPr>
        <w:t xml:space="preserve">31.     místo- 50 Kč  </w:t>
      </w:r>
      <w:r w:rsidR="00870769" w:rsidRPr="00DB0CAB">
        <w:rPr>
          <w:shd w:val="clear" w:color="auto" w:fill="FFFFFF"/>
        </w:rPr>
        <w:t xml:space="preserve"> </w:t>
      </w:r>
      <w:r w:rsidRPr="00DB0CAB">
        <w:br/>
      </w:r>
      <w:r w:rsidRPr="00DB0CAB">
        <w:rPr>
          <w:shd w:val="clear" w:color="auto" w:fill="FFFFFF"/>
        </w:rPr>
        <w:t>32.     místo- 50 Kč</w:t>
      </w:r>
      <w:r w:rsidR="00870769" w:rsidRPr="00DB0CAB">
        <w:rPr>
          <w:shd w:val="clear" w:color="auto" w:fill="FFFFFF"/>
        </w:rPr>
        <w:t xml:space="preserve"> </w:t>
      </w:r>
      <w:r w:rsidRPr="00DB0CAB">
        <w:br/>
      </w:r>
      <w:r w:rsidRPr="00DB0CAB">
        <w:rPr>
          <w:shd w:val="clear" w:color="auto" w:fill="FFFFFF"/>
        </w:rPr>
        <w:t>33.     místo- 50 Kč</w:t>
      </w:r>
      <w:r w:rsidR="00870769" w:rsidRPr="00DB0CAB">
        <w:rPr>
          <w:shd w:val="clear" w:color="auto" w:fill="FFFFFF"/>
        </w:rPr>
        <w:t xml:space="preserve"> </w:t>
      </w:r>
    </w:p>
    <w:p w:rsidR="00DF37C9" w:rsidRPr="00DB0CAB" w:rsidRDefault="00095A1A" w:rsidP="00095A1A">
      <w:pPr>
        <w:pStyle w:val="normal"/>
        <w:spacing w:line="360" w:lineRule="auto"/>
        <w:rPr>
          <w:shd w:val="clear" w:color="auto" w:fill="FFFFFF"/>
        </w:rPr>
        <w:sectPr w:rsidR="00DF37C9" w:rsidRPr="00DB0CAB" w:rsidSect="00615B92">
          <w:type w:val="continuous"/>
          <w:pgSz w:w="11906" w:h="16838" w:code="9"/>
          <w:pgMar w:top="1701" w:right="1418" w:bottom="1134" w:left="1418" w:header="851" w:footer="851" w:gutter="567"/>
          <w:pgNumType w:start="1" w:chapSep="emDash"/>
          <w:cols w:num="2" w:space="709"/>
          <w:docGrid w:linePitch="354"/>
        </w:sectPr>
      </w:pPr>
      <w:r w:rsidRPr="00DB0CAB">
        <w:rPr>
          <w:shd w:val="clear" w:color="auto" w:fill="FFFFFF"/>
        </w:rPr>
        <w:t>34.     místo- 50 Kč</w:t>
      </w:r>
      <w:r w:rsidR="00870769" w:rsidRPr="00DB0CAB">
        <w:rPr>
          <w:shd w:val="clear" w:color="auto" w:fill="FFFFFF"/>
        </w:rPr>
        <w:t xml:space="preserve"> </w:t>
      </w:r>
      <w:r w:rsidRPr="00DB0CAB">
        <w:br/>
      </w:r>
      <w:r w:rsidRPr="00DB0CAB">
        <w:rPr>
          <w:shd w:val="clear" w:color="auto" w:fill="FFFFFF"/>
        </w:rPr>
        <w:t>35.     místo- 50 Kč</w:t>
      </w:r>
      <w:r w:rsidR="00870769" w:rsidRPr="00DB0CAB">
        <w:rPr>
          <w:shd w:val="clear" w:color="auto" w:fill="FFFFFF"/>
        </w:rPr>
        <w:t xml:space="preserve"> </w:t>
      </w:r>
      <w:r w:rsidRPr="00DB0CAB">
        <w:br/>
      </w:r>
      <w:r w:rsidRPr="00DB0CAB">
        <w:rPr>
          <w:shd w:val="clear" w:color="auto" w:fill="FFFFFF"/>
        </w:rPr>
        <w:t>36.     místo- 50 Kč</w:t>
      </w:r>
      <w:r w:rsidR="00870769" w:rsidRPr="00DB0CAB">
        <w:rPr>
          <w:shd w:val="clear" w:color="auto" w:fill="FFFFFF"/>
        </w:rPr>
        <w:t xml:space="preserve"> </w:t>
      </w:r>
      <w:r w:rsidRPr="00DB0CAB">
        <w:br/>
      </w:r>
      <w:r w:rsidRPr="00DB0CAB">
        <w:rPr>
          <w:shd w:val="clear" w:color="auto" w:fill="FFFFFF"/>
        </w:rPr>
        <w:t>37.     místo- 50 Kč</w:t>
      </w:r>
      <w:r w:rsidR="00870769" w:rsidRPr="00DB0CAB">
        <w:rPr>
          <w:shd w:val="clear" w:color="auto" w:fill="FFFFFF"/>
        </w:rPr>
        <w:t xml:space="preserve"> </w:t>
      </w:r>
      <w:r w:rsidRPr="00DB0CAB">
        <w:br/>
      </w:r>
      <w:r w:rsidRPr="00DB0CAB">
        <w:rPr>
          <w:shd w:val="clear" w:color="auto" w:fill="FFFFFF"/>
        </w:rPr>
        <w:t>38.     místo- 50 Kč</w:t>
      </w:r>
      <w:r w:rsidR="00870769" w:rsidRPr="00DB0CAB">
        <w:rPr>
          <w:shd w:val="clear" w:color="auto" w:fill="FFFFFF"/>
        </w:rPr>
        <w:t xml:space="preserve"> </w:t>
      </w:r>
      <w:r w:rsidRPr="00DB0CAB">
        <w:br/>
      </w:r>
      <w:r w:rsidRPr="00DB0CAB">
        <w:rPr>
          <w:shd w:val="clear" w:color="auto" w:fill="FFFFFF"/>
        </w:rPr>
        <w:t>39.     místo- 50 Kč</w:t>
      </w:r>
      <w:r w:rsidR="00870769" w:rsidRPr="00DB0CAB">
        <w:rPr>
          <w:shd w:val="clear" w:color="auto" w:fill="FFFFFF"/>
        </w:rPr>
        <w:t xml:space="preserve"> </w:t>
      </w:r>
      <w:r w:rsidRPr="00DB0CAB">
        <w:br/>
      </w:r>
      <w:r w:rsidRPr="00DB0CAB">
        <w:rPr>
          <w:shd w:val="clear" w:color="auto" w:fill="FFFFFF"/>
        </w:rPr>
        <w:t>40.     místo- 50 Kč</w:t>
      </w:r>
      <w:r w:rsidR="00870769" w:rsidRPr="00DB0CAB">
        <w:rPr>
          <w:shd w:val="clear" w:color="auto" w:fill="FFFFFF"/>
        </w:rPr>
        <w:t xml:space="preserve"> </w:t>
      </w:r>
      <w:r w:rsidRPr="00DB0CAB">
        <w:br/>
      </w:r>
      <w:r w:rsidRPr="00DB0CAB">
        <w:rPr>
          <w:shd w:val="clear" w:color="auto" w:fill="FFFFFF"/>
        </w:rPr>
        <w:t>41.     místo- 50 Kč</w:t>
      </w:r>
      <w:r w:rsidR="00870769" w:rsidRPr="00DB0CAB">
        <w:rPr>
          <w:shd w:val="clear" w:color="auto" w:fill="FFFFFF"/>
        </w:rPr>
        <w:t xml:space="preserve"> </w:t>
      </w:r>
      <w:r w:rsidRPr="00DB0CAB">
        <w:br/>
      </w:r>
      <w:r w:rsidRPr="00DB0CAB">
        <w:rPr>
          <w:shd w:val="clear" w:color="auto" w:fill="FFFFFF"/>
        </w:rPr>
        <w:t>42.     místo- 50 Kč</w:t>
      </w:r>
      <w:r w:rsidR="00870769" w:rsidRPr="00DB0CAB">
        <w:rPr>
          <w:shd w:val="clear" w:color="auto" w:fill="FFFFFF"/>
        </w:rPr>
        <w:t xml:space="preserve"> </w:t>
      </w:r>
      <w:r w:rsidRPr="00DB0CAB">
        <w:br/>
      </w:r>
      <w:r w:rsidRPr="00DB0CAB">
        <w:rPr>
          <w:shd w:val="clear" w:color="auto" w:fill="FFFFFF"/>
        </w:rPr>
        <w:t>43.     místo- 50 Kč</w:t>
      </w:r>
      <w:r w:rsidR="00870769" w:rsidRPr="00DB0CAB">
        <w:rPr>
          <w:shd w:val="clear" w:color="auto" w:fill="FFFFFF"/>
        </w:rPr>
        <w:t xml:space="preserve"> </w:t>
      </w:r>
      <w:r w:rsidRPr="00DB0CAB">
        <w:br/>
      </w:r>
      <w:r w:rsidRPr="00DB0CAB">
        <w:rPr>
          <w:shd w:val="clear" w:color="auto" w:fill="FFFFFF"/>
        </w:rPr>
        <w:t>44.     místo- 25 Kč</w:t>
      </w:r>
      <w:r w:rsidR="00870769" w:rsidRPr="00DB0CAB">
        <w:rPr>
          <w:shd w:val="clear" w:color="auto" w:fill="FFFFFF"/>
        </w:rPr>
        <w:t xml:space="preserve"> </w:t>
      </w:r>
      <w:r w:rsidRPr="00DB0CAB">
        <w:br/>
      </w:r>
      <w:r w:rsidRPr="00DB0CAB">
        <w:rPr>
          <w:shd w:val="clear" w:color="auto" w:fill="FFFFFF"/>
        </w:rPr>
        <w:t>45.     místo- 25 Kč</w:t>
      </w:r>
      <w:r w:rsidR="00DF37C9">
        <w:rPr>
          <w:shd w:val="clear" w:color="auto" w:fill="FFFFFF"/>
        </w:rPr>
        <w:t xml:space="preserve"> </w:t>
      </w:r>
    </w:p>
    <w:p w:rsidR="00E4299E" w:rsidRPr="00615B92" w:rsidRDefault="00E4299E" w:rsidP="002C0A3B">
      <w:pPr>
        <w:spacing w:after="0" w:line="360" w:lineRule="auto"/>
        <w:rPr>
          <w:rFonts w:cs="Arial"/>
          <w:szCs w:val="26"/>
        </w:rPr>
      </w:pPr>
    </w:p>
    <w:sectPr w:rsidR="00E4299E" w:rsidRPr="00615B92" w:rsidSect="00615B92">
      <w:type w:val="continuous"/>
      <w:pgSz w:w="11906" w:h="16838" w:code="9"/>
      <w:pgMar w:top="1701" w:right="1418" w:bottom="1134" w:left="1418" w:header="851" w:footer="851" w:gutter="567"/>
      <w:pgNumType w:start="1" w:chapSep="emDash"/>
      <w:cols w:space="708"/>
      <w:docGrid w:linePitch="3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F85" w:rsidRDefault="00E20F85" w:rsidP="003045B4">
      <w:pPr>
        <w:spacing w:after="0" w:line="240" w:lineRule="auto"/>
      </w:pPr>
      <w:r>
        <w:separator/>
      </w:r>
    </w:p>
  </w:endnote>
  <w:endnote w:type="continuationSeparator" w:id="1">
    <w:p w:rsidR="00E20F85" w:rsidRDefault="00E20F85" w:rsidP="003045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Inconsolat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631" w:rsidRDefault="00922631">
    <w:pPr>
      <w:pStyle w:val="Zpat"/>
      <w:jc w:val="right"/>
    </w:pPr>
  </w:p>
  <w:p w:rsidR="00922631" w:rsidRDefault="00922631">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631" w:rsidRDefault="00922631">
    <w:pPr>
      <w:pStyle w:val="Zpat"/>
      <w:jc w:val="right"/>
    </w:pPr>
  </w:p>
  <w:p w:rsidR="00922631" w:rsidRDefault="00922631">
    <w:pPr>
      <w:pStyle w:val="Zpa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604001"/>
      <w:docPartObj>
        <w:docPartGallery w:val="Page Numbers (Bottom of Page)"/>
        <w:docPartUnique/>
      </w:docPartObj>
    </w:sdtPr>
    <w:sdtContent>
      <w:p w:rsidR="00922631" w:rsidRDefault="006F6574">
        <w:pPr>
          <w:pStyle w:val="Zpat"/>
          <w:jc w:val="right"/>
        </w:pPr>
        <w:fldSimple w:instr=" PAGE   \* MERGEFORMAT ">
          <w:r w:rsidR="00922631">
            <w:rPr>
              <w:noProof/>
            </w:rPr>
            <w:t>4</w:t>
          </w:r>
        </w:fldSimple>
      </w:p>
    </w:sdtContent>
  </w:sdt>
  <w:p w:rsidR="00922631" w:rsidRDefault="00922631">
    <w:pPr>
      <w:pStyle w:val="Zpa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631" w:rsidRDefault="006F6574">
    <w:pPr>
      <w:pStyle w:val="Zpat"/>
      <w:jc w:val="right"/>
    </w:pPr>
    <w:fldSimple w:instr=" PAGE   \* MERGEFORMAT ">
      <w:r w:rsidR="007B03A0">
        <w:rPr>
          <w:noProof/>
        </w:rPr>
        <w:t>36</w:t>
      </w:r>
    </w:fldSimple>
  </w:p>
  <w:p w:rsidR="00922631" w:rsidRDefault="00922631">
    <w:pPr>
      <w:pStyle w:val="Zpat"/>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F85" w:rsidRDefault="00E20F85" w:rsidP="003045B4">
      <w:pPr>
        <w:spacing w:after="0" w:line="240" w:lineRule="auto"/>
      </w:pPr>
      <w:r>
        <w:separator/>
      </w:r>
    </w:p>
  </w:footnote>
  <w:footnote w:type="continuationSeparator" w:id="1">
    <w:p w:rsidR="00E20F85" w:rsidRDefault="00E20F85" w:rsidP="003045B4">
      <w:pPr>
        <w:spacing w:after="0" w:line="240" w:lineRule="auto"/>
      </w:pPr>
      <w:r>
        <w:continuationSeparator/>
      </w:r>
    </w:p>
  </w:footnote>
  <w:footnote w:id="2">
    <w:p w:rsidR="00922631" w:rsidRDefault="00922631" w:rsidP="000A3610">
      <w:pPr>
        <w:pStyle w:val="Textpoznpodarou"/>
      </w:pPr>
      <w:r>
        <w:rPr>
          <w:rStyle w:val="Znakapoznpodarou"/>
        </w:rPr>
        <w:footnoteRef/>
      </w:r>
      <w:r>
        <w:t xml:space="preserve"> Černý pasažér je osoba s členstvím k sociální skupině. Má tak přístup k jejím statkům a službám (veřejným statkům) bez toho, aby musel cokoliv pro jejich vznik a chod udělat. Černý pasažér dokáže součastně konzumovat výhody a užitek, a zároveň za ně nemusí platit.</w:t>
      </w:r>
    </w:p>
    <w:p w:rsidR="00922631" w:rsidRDefault="00922631">
      <w:pPr>
        <w:pStyle w:val="Textpoznpodarou"/>
      </w:pPr>
    </w:p>
  </w:footnote>
  <w:footnote w:id="3">
    <w:p w:rsidR="00922631" w:rsidRDefault="00922631">
      <w:pPr>
        <w:pStyle w:val="Textpoznpodarou"/>
      </w:pPr>
      <w:r>
        <w:rPr>
          <w:rStyle w:val="Znakapoznpodarou"/>
        </w:rPr>
        <w:footnoteRef/>
      </w:r>
      <w:r>
        <w:t xml:space="preserve"> Tabulka je pro její přehlednost a její lepší čitelnost odlišená barvou. Červená barva značí možnosti vězně Z a modrá barva značí možnosti vězně A.</w:t>
      </w:r>
    </w:p>
  </w:footnote>
  <w:footnote w:id="4">
    <w:p w:rsidR="00922631" w:rsidRDefault="00922631" w:rsidP="00734CBD">
      <w:pPr>
        <w:pStyle w:val="Textkomente"/>
      </w:pPr>
      <w:r>
        <w:rPr>
          <w:rStyle w:val="Znakapoznpodarou"/>
        </w:rPr>
        <w:footnoteRef/>
      </w:r>
      <w:r>
        <w:t xml:space="preserve">Přístup ke hře naleznete na těchto odkazech: </w:t>
      </w:r>
      <w:hyperlink r:id="rId1" w:history="1">
        <w:r w:rsidRPr="00981096">
          <w:rPr>
            <w:rStyle w:val="Hypertextovodkaz"/>
            <w:color w:val="auto"/>
          </w:rPr>
          <w:t>http://207.154.245.100/pgg/</w:t>
        </w:r>
      </w:hyperlink>
      <w:r>
        <w:t xml:space="preserve">  (ostrá verze) a </w:t>
      </w:r>
      <w:hyperlink r:id="rId2" w:history="1">
        <w:r w:rsidRPr="00981096">
          <w:rPr>
            <w:rStyle w:val="Hypertextovodkaz"/>
            <w:color w:val="auto"/>
          </w:rPr>
          <w:t>http://178.62.111.105/pgg/</w:t>
        </w:r>
      </w:hyperlink>
      <w:r>
        <w:t xml:space="preserve"> (k vyzkoušení)</w:t>
      </w:r>
    </w:p>
    <w:p w:rsidR="00922631" w:rsidRDefault="00922631">
      <w:pPr>
        <w:pStyle w:val="Textpoznpodarou"/>
      </w:pPr>
    </w:p>
  </w:footnote>
  <w:footnote w:id="5">
    <w:p w:rsidR="00922631" w:rsidRDefault="00922631">
      <w:pPr>
        <w:pStyle w:val="Textpoznpodarou"/>
      </w:pPr>
      <w:r>
        <w:rPr>
          <w:rStyle w:val="Znakapoznpodarou"/>
        </w:rPr>
        <w:footnoteRef/>
      </w:r>
      <w:r>
        <w:t xml:space="preserve"> Více informací v přílohách „Příloha 2</w:t>
      </w:r>
      <w:r w:rsidRPr="00615B92">
        <w:t>: Pravidla hry</w:t>
      </w:r>
      <w:r>
        <w:t>“</w:t>
      </w:r>
    </w:p>
  </w:footnote>
  <w:footnote w:id="6">
    <w:p w:rsidR="00922631" w:rsidRDefault="00922631" w:rsidP="008365D0">
      <w:pPr>
        <w:pStyle w:val="Textpoznpodarou"/>
      </w:pPr>
      <w:r>
        <w:rPr>
          <w:rStyle w:val="Znakapoznpodarou"/>
        </w:rPr>
        <w:footnoteRef/>
      </w:r>
      <w:r>
        <w:t xml:space="preserve"> Celé znění dotazníku se nachází v „</w:t>
      </w:r>
      <w:r w:rsidRPr="000C2113">
        <w:t>Příloha 1: Znění dotazníku</w:t>
      </w:r>
      <w:r>
        <w:t>“</w:t>
      </w:r>
    </w:p>
  </w:footnote>
  <w:footnote w:id="7">
    <w:p w:rsidR="00922631" w:rsidRDefault="00922631">
      <w:pPr>
        <w:pStyle w:val="Textpoznpodarou"/>
      </w:pPr>
      <w:r>
        <w:rPr>
          <w:rStyle w:val="Znakapoznpodarou"/>
        </w:rPr>
        <w:footnoteRef/>
      </w:r>
      <w:r>
        <w:t xml:space="preserve"> </w:t>
      </w:r>
      <w:r w:rsidRPr="005516CC">
        <w:rPr>
          <w:rFonts w:cs="Arial"/>
          <w:szCs w:val="26"/>
        </w:rPr>
        <w:t xml:space="preserve">Domluvili jste si se spoluhráči před hrou nějakou společnou taktiku nebo strategii? </w:t>
      </w:r>
      <w:r>
        <w:t xml:space="preserve">Odpověď: </w:t>
      </w:r>
      <w:r w:rsidRPr="005516CC">
        <w:rPr>
          <w:rFonts w:cs="Arial"/>
          <w:szCs w:val="26"/>
        </w:rPr>
        <w:t>'Ano', 'Napůl', 'Ne', 'Neměli jsme nic domluveno', 'Nechci uvést'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631" w:rsidRDefault="00922631">
    <w:pPr>
      <w:pStyle w:val="Zahlavikapitola"/>
      <w:tabs>
        <w:tab w:val="clear" w:pos="4536"/>
        <w:tab w:val="center" w:pos="8080"/>
      </w:tabs>
      <w:ind w:right="360"/>
      <w:jc w:val="left"/>
      <w:rPr>
        <w:rStyle w:val="slostrnky"/>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631" w:rsidRDefault="00922631">
    <w:pPr>
      <w:pStyle w:val="Zhlav"/>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E0C4C"/>
    <w:multiLevelType w:val="multilevel"/>
    <w:tmpl w:val="083A1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7815E0B"/>
    <w:multiLevelType w:val="hybridMultilevel"/>
    <w:tmpl w:val="CE9E045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D793563"/>
    <w:multiLevelType w:val="hybridMultilevel"/>
    <w:tmpl w:val="B58A20A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37ED30F7"/>
    <w:multiLevelType w:val="hybridMultilevel"/>
    <w:tmpl w:val="D778B2DC"/>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7FE3F9D"/>
    <w:multiLevelType w:val="hybridMultilevel"/>
    <w:tmpl w:val="7B18ED4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54010426"/>
    <w:multiLevelType w:val="multilevel"/>
    <w:tmpl w:val="CB1EBE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2DB3C81"/>
    <w:multiLevelType w:val="hybridMultilevel"/>
    <w:tmpl w:val="7B18ED4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75D53E19"/>
    <w:multiLevelType w:val="hybridMultilevel"/>
    <w:tmpl w:val="287097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7DA21553"/>
    <w:multiLevelType w:val="hybridMultilevel"/>
    <w:tmpl w:val="D2745BF6"/>
    <w:lvl w:ilvl="0" w:tplc="06403AD8">
      <w:start w:val="1"/>
      <w:numFmt w:val="decimal"/>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7FEB392F"/>
    <w:multiLevelType w:val="hybridMultilevel"/>
    <w:tmpl w:val="90F22D4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0"/>
  </w:num>
  <w:num w:numId="5">
    <w:abstractNumId w:val="1"/>
  </w:num>
  <w:num w:numId="6">
    <w:abstractNumId w:val="3"/>
  </w:num>
  <w:num w:numId="7">
    <w:abstractNumId w:val="6"/>
  </w:num>
  <w:num w:numId="8">
    <w:abstractNumId w:val="7"/>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08"/>
  <w:hyphenationZone w:val="425"/>
  <w:drawingGridHorizontalSpacing w:val="130"/>
  <w:displayHorizontalDrawingGridEvery w:val="2"/>
  <w:characterSpacingControl w:val="doNotCompress"/>
  <w:hdrShapeDefaults>
    <o:shapedefaults v:ext="edit" spidmax="76802"/>
  </w:hdrShapeDefaults>
  <w:footnotePr>
    <w:footnote w:id="0"/>
    <w:footnote w:id="1"/>
  </w:footnotePr>
  <w:endnotePr>
    <w:endnote w:id="0"/>
    <w:endnote w:id="1"/>
  </w:endnotePr>
  <w:compat/>
  <w:rsids>
    <w:rsidRoot w:val="00EF0FF1"/>
    <w:rsid w:val="00004004"/>
    <w:rsid w:val="00005E5B"/>
    <w:rsid w:val="00013C8A"/>
    <w:rsid w:val="000144CF"/>
    <w:rsid w:val="000172DA"/>
    <w:rsid w:val="00022151"/>
    <w:rsid w:val="000247AD"/>
    <w:rsid w:val="00035507"/>
    <w:rsid w:val="00037766"/>
    <w:rsid w:val="00037E75"/>
    <w:rsid w:val="000410CB"/>
    <w:rsid w:val="00041594"/>
    <w:rsid w:val="00041B2B"/>
    <w:rsid w:val="00047C63"/>
    <w:rsid w:val="00050D6B"/>
    <w:rsid w:val="00051D6F"/>
    <w:rsid w:val="00055B61"/>
    <w:rsid w:val="00055FEB"/>
    <w:rsid w:val="00063982"/>
    <w:rsid w:val="00083363"/>
    <w:rsid w:val="000874EB"/>
    <w:rsid w:val="00091DB3"/>
    <w:rsid w:val="00095A1A"/>
    <w:rsid w:val="000A3610"/>
    <w:rsid w:val="000A4AC2"/>
    <w:rsid w:val="000A5F40"/>
    <w:rsid w:val="000B0360"/>
    <w:rsid w:val="000B5193"/>
    <w:rsid w:val="000C2113"/>
    <w:rsid w:val="000D4B6E"/>
    <w:rsid w:val="000D53FF"/>
    <w:rsid w:val="000D56D1"/>
    <w:rsid w:val="000D6B94"/>
    <w:rsid w:val="000D6E07"/>
    <w:rsid w:val="000D775C"/>
    <w:rsid w:val="000E052E"/>
    <w:rsid w:val="000E265D"/>
    <w:rsid w:val="000E5419"/>
    <w:rsid w:val="000F0784"/>
    <w:rsid w:val="000F36D3"/>
    <w:rsid w:val="000F4FA1"/>
    <w:rsid w:val="000F6E2F"/>
    <w:rsid w:val="00100309"/>
    <w:rsid w:val="00101B5B"/>
    <w:rsid w:val="00103FEA"/>
    <w:rsid w:val="00105329"/>
    <w:rsid w:val="00105F87"/>
    <w:rsid w:val="00107C53"/>
    <w:rsid w:val="0011154B"/>
    <w:rsid w:val="00111BE7"/>
    <w:rsid w:val="00112A00"/>
    <w:rsid w:val="00112BEA"/>
    <w:rsid w:val="00114634"/>
    <w:rsid w:val="00114890"/>
    <w:rsid w:val="00117AF4"/>
    <w:rsid w:val="001229B7"/>
    <w:rsid w:val="00123BA3"/>
    <w:rsid w:val="00123FFD"/>
    <w:rsid w:val="00124832"/>
    <w:rsid w:val="001261CC"/>
    <w:rsid w:val="0013227B"/>
    <w:rsid w:val="001345B3"/>
    <w:rsid w:val="0013642E"/>
    <w:rsid w:val="001368E4"/>
    <w:rsid w:val="001410E5"/>
    <w:rsid w:val="0014138F"/>
    <w:rsid w:val="00142B8B"/>
    <w:rsid w:val="001436EB"/>
    <w:rsid w:val="001505B3"/>
    <w:rsid w:val="00152459"/>
    <w:rsid w:val="001531DB"/>
    <w:rsid w:val="00161287"/>
    <w:rsid w:val="00161603"/>
    <w:rsid w:val="00162333"/>
    <w:rsid w:val="001636EB"/>
    <w:rsid w:val="0016452E"/>
    <w:rsid w:val="00167A4B"/>
    <w:rsid w:val="00171274"/>
    <w:rsid w:val="00174EB8"/>
    <w:rsid w:val="00175BF9"/>
    <w:rsid w:val="001770FD"/>
    <w:rsid w:val="001825EA"/>
    <w:rsid w:val="00182863"/>
    <w:rsid w:val="00187D45"/>
    <w:rsid w:val="0019001A"/>
    <w:rsid w:val="00193801"/>
    <w:rsid w:val="001949ED"/>
    <w:rsid w:val="00195CAA"/>
    <w:rsid w:val="001A0E67"/>
    <w:rsid w:val="001A5B05"/>
    <w:rsid w:val="001B2829"/>
    <w:rsid w:val="001B6793"/>
    <w:rsid w:val="001C02E0"/>
    <w:rsid w:val="001C7462"/>
    <w:rsid w:val="001D0C89"/>
    <w:rsid w:val="001D0E56"/>
    <w:rsid w:val="001D233A"/>
    <w:rsid w:val="001D64A1"/>
    <w:rsid w:val="001D71C3"/>
    <w:rsid w:val="001D7389"/>
    <w:rsid w:val="001D7B89"/>
    <w:rsid w:val="001D7D1E"/>
    <w:rsid w:val="00200D26"/>
    <w:rsid w:val="00200D59"/>
    <w:rsid w:val="00211B56"/>
    <w:rsid w:val="00212E2E"/>
    <w:rsid w:val="0021750C"/>
    <w:rsid w:val="00222171"/>
    <w:rsid w:val="0022356B"/>
    <w:rsid w:val="002334D4"/>
    <w:rsid w:val="00234745"/>
    <w:rsid w:val="00234AB2"/>
    <w:rsid w:val="0023572A"/>
    <w:rsid w:val="0023726E"/>
    <w:rsid w:val="0024078E"/>
    <w:rsid w:val="00240A38"/>
    <w:rsid w:val="00240AD4"/>
    <w:rsid w:val="00240DE1"/>
    <w:rsid w:val="00247CB7"/>
    <w:rsid w:val="00252938"/>
    <w:rsid w:val="0025359B"/>
    <w:rsid w:val="00260143"/>
    <w:rsid w:val="00262DFC"/>
    <w:rsid w:val="00265891"/>
    <w:rsid w:val="00277BA1"/>
    <w:rsid w:val="00280766"/>
    <w:rsid w:val="00284570"/>
    <w:rsid w:val="002860CF"/>
    <w:rsid w:val="00291890"/>
    <w:rsid w:val="002B0B08"/>
    <w:rsid w:val="002B2AAB"/>
    <w:rsid w:val="002B3B53"/>
    <w:rsid w:val="002B79DB"/>
    <w:rsid w:val="002C0A3B"/>
    <w:rsid w:val="002C5427"/>
    <w:rsid w:val="002C6E30"/>
    <w:rsid w:val="002E0547"/>
    <w:rsid w:val="002E3337"/>
    <w:rsid w:val="002E7010"/>
    <w:rsid w:val="002F3193"/>
    <w:rsid w:val="002F6FCD"/>
    <w:rsid w:val="003045B4"/>
    <w:rsid w:val="0030498D"/>
    <w:rsid w:val="00305E0B"/>
    <w:rsid w:val="0031233F"/>
    <w:rsid w:val="00317992"/>
    <w:rsid w:val="003247BE"/>
    <w:rsid w:val="00327EB8"/>
    <w:rsid w:val="00333F64"/>
    <w:rsid w:val="00344AF8"/>
    <w:rsid w:val="00346BDA"/>
    <w:rsid w:val="003515DD"/>
    <w:rsid w:val="00352FEB"/>
    <w:rsid w:val="0035345A"/>
    <w:rsid w:val="003535A2"/>
    <w:rsid w:val="00356A66"/>
    <w:rsid w:val="00363F97"/>
    <w:rsid w:val="00365EEB"/>
    <w:rsid w:val="003718CA"/>
    <w:rsid w:val="00372405"/>
    <w:rsid w:val="00376D4D"/>
    <w:rsid w:val="00380097"/>
    <w:rsid w:val="00381F68"/>
    <w:rsid w:val="00386367"/>
    <w:rsid w:val="00390A01"/>
    <w:rsid w:val="00393D49"/>
    <w:rsid w:val="003A1A56"/>
    <w:rsid w:val="003A4D27"/>
    <w:rsid w:val="003A4F7D"/>
    <w:rsid w:val="003B2689"/>
    <w:rsid w:val="003B4498"/>
    <w:rsid w:val="003B75C2"/>
    <w:rsid w:val="003D0EDC"/>
    <w:rsid w:val="003D43C0"/>
    <w:rsid w:val="003D43CB"/>
    <w:rsid w:val="003D7B05"/>
    <w:rsid w:val="003E04D5"/>
    <w:rsid w:val="003E1A00"/>
    <w:rsid w:val="003E40B2"/>
    <w:rsid w:val="003E5DD4"/>
    <w:rsid w:val="003E7D5D"/>
    <w:rsid w:val="003F276C"/>
    <w:rsid w:val="003F4587"/>
    <w:rsid w:val="003F7546"/>
    <w:rsid w:val="004167E0"/>
    <w:rsid w:val="00416DC3"/>
    <w:rsid w:val="00421C61"/>
    <w:rsid w:val="00423505"/>
    <w:rsid w:val="00431A67"/>
    <w:rsid w:val="00433620"/>
    <w:rsid w:val="0044325C"/>
    <w:rsid w:val="00453311"/>
    <w:rsid w:val="00460659"/>
    <w:rsid w:val="00461F1F"/>
    <w:rsid w:val="00467081"/>
    <w:rsid w:val="00471A6C"/>
    <w:rsid w:val="004726D4"/>
    <w:rsid w:val="00472F38"/>
    <w:rsid w:val="0047678D"/>
    <w:rsid w:val="00480C26"/>
    <w:rsid w:val="00480FD5"/>
    <w:rsid w:val="00482104"/>
    <w:rsid w:val="004833D7"/>
    <w:rsid w:val="00485190"/>
    <w:rsid w:val="00486D6C"/>
    <w:rsid w:val="004901F5"/>
    <w:rsid w:val="00491548"/>
    <w:rsid w:val="00495821"/>
    <w:rsid w:val="00495EAA"/>
    <w:rsid w:val="004A1B9A"/>
    <w:rsid w:val="004A246E"/>
    <w:rsid w:val="004A24B9"/>
    <w:rsid w:val="004A26E4"/>
    <w:rsid w:val="004A4205"/>
    <w:rsid w:val="004A46B1"/>
    <w:rsid w:val="004B6A08"/>
    <w:rsid w:val="004C1C3B"/>
    <w:rsid w:val="004C1E40"/>
    <w:rsid w:val="004C1E7A"/>
    <w:rsid w:val="004C2525"/>
    <w:rsid w:val="004C32BB"/>
    <w:rsid w:val="004C5160"/>
    <w:rsid w:val="004D0E3F"/>
    <w:rsid w:val="004D485F"/>
    <w:rsid w:val="004D5B87"/>
    <w:rsid w:val="004D7CF5"/>
    <w:rsid w:val="004E5F04"/>
    <w:rsid w:val="004F1A6F"/>
    <w:rsid w:val="004F3D99"/>
    <w:rsid w:val="004F5786"/>
    <w:rsid w:val="005028DD"/>
    <w:rsid w:val="00502DED"/>
    <w:rsid w:val="00507FE8"/>
    <w:rsid w:val="00511909"/>
    <w:rsid w:val="005171EB"/>
    <w:rsid w:val="005175AD"/>
    <w:rsid w:val="00522478"/>
    <w:rsid w:val="00525373"/>
    <w:rsid w:val="00533E94"/>
    <w:rsid w:val="005371FB"/>
    <w:rsid w:val="005400BD"/>
    <w:rsid w:val="00542667"/>
    <w:rsid w:val="00543A57"/>
    <w:rsid w:val="00545E25"/>
    <w:rsid w:val="005516CC"/>
    <w:rsid w:val="00552352"/>
    <w:rsid w:val="00556B5E"/>
    <w:rsid w:val="005607A5"/>
    <w:rsid w:val="00561B5F"/>
    <w:rsid w:val="00565EDF"/>
    <w:rsid w:val="005729E0"/>
    <w:rsid w:val="005741B8"/>
    <w:rsid w:val="00591438"/>
    <w:rsid w:val="005A042C"/>
    <w:rsid w:val="005A2FF1"/>
    <w:rsid w:val="005B40C0"/>
    <w:rsid w:val="005B4BF0"/>
    <w:rsid w:val="005B7EAF"/>
    <w:rsid w:val="005C5D64"/>
    <w:rsid w:val="005D1FD9"/>
    <w:rsid w:val="005D2537"/>
    <w:rsid w:val="005D4954"/>
    <w:rsid w:val="005D5CFB"/>
    <w:rsid w:val="005E0E16"/>
    <w:rsid w:val="005E12E1"/>
    <w:rsid w:val="005E5F81"/>
    <w:rsid w:val="005E6EF5"/>
    <w:rsid w:val="005E7498"/>
    <w:rsid w:val="005F1B97"/>
    <w:rsid w:val="00600E03"/>
    <w:rsid w:val="00603347"/>
    <w:rsid w:val="00606167"/>
    <w:rsid w:val="00606956"/>
    <w:rsid w:val="00614967"/>
    <w:rsid w:val="00615B92"/>
    <w:rsid w:val="0062428B"/>
    <w:rsid w:val="00624771"/>
    <w:rsid w:val="0062523D"/>
    <w:rsid w:val="00626761"/>
    <w:rsid w:val="0062704B"/>
    <w:rsid w:val="00631726"/>
    <w:rsid w:val="006369F7"/>
    <w:rsid w:val="00655E1E"/>
    <w:rsid w:val="006564E4"/>
    <w:rsid w:val="00657338"/>
    <w:rsid w:val="006668C6"/>
    <w:rsid w:val="006707BC"/>
    <w:rsid w:val="0067165C"/>
    <w:rsid w:val="00675654"/>
    <w:rsid w:val="006769DC"/>
    <w:rsid w:val="00686F62"/>
    <w:rsid w:val="00687A92"/>
    <w:rsid w:val="00691F53"/>
    <w:rsid w:val="00692209"/>
    <w:rsid w:val="00696936"/>
    <w:rsid w:val="006A040C"/>
    <w:rsid w:val="006A047A"/>
    <w:rsid w:val="006A28F1"/>
    <w:rsid w:val="006A505A"/>
    <w:rsid w:val="006A7339"/>
    <w:rsid w:val="006B3B1A"/>
    <w:rsid w:val="006B677C"/>
    <w:rsid w:val="006D371F"/>
    <w:rsid w:val="006E2DBF"/>
    <w:rsid w:val="006E5067"/>
    <w:rsid w:val="006F21C0"/>
    <w:rsid w:val="006F2FBC"/>
    <w:rsid w:val="006F6574"/>
    <w:rsid w:val="0070314A"/>
    <w:rsid w:val="007058FC"/>
    <w:rsid w:val="007101EA"/>
    <w:rsid w:val="0071107A"/>
    <w:rsid w:val="0071320D"/>
    <w:rsid w:val="0071761A"/>
    <w:rsid w:val="00723AA0"/>
    <w:rsid w:val="00724E0A"/>
    <w:rsid w:val="00725B35"/>
    <w:rsid w:val="00727122"/>
    <w:rsid w:val="0073113B"/>
    <w:rsid w:val="0073292E"/>
    <w:rsid w:val="00733FF2"/>
    <w:rsid w:val="00734CBD"/>
    <w:rsid w:val="00735AF6"/>
    <w:rsid w:val="00743BF5"/>
    <w:rsid w:val="00745A66"/>
    <w:rsid w:val="0075030A"/>
    <w:rsid w:val="0076243D"/>
    <w:rsid w:val="007646FF"/>
    <w:rsid w:val="0076530D"/>
    <w:rsid w:val="00767C61"/>
    <w:rsid w:val="007701A3"/>
    <w:rsid w:val="00772273"/>
    <w:rsid w:val="00783D46"/>
    <w:rsid w:val="00784401"/>
    <w:rsid w:val="00786C1A"/>
    <w:rsid w:val="00791698"/>
    <w:rsid w:val="007918CC"/>
    <w:rsid w:val="0079249D"/>
    <w:rsid w:val="00796FEF"/>
    <w:rsid w:val="007A09B7"/>
    <w:rsid w:val="007A2ED0"/>
    <w:rsid w:val="007A7CAC"/>
    <w:rsid w:val="007B013B"/>
    <w:rsid w:val="007B03A0"/>
    <w:rsid w:val="007B6AA2"/>
    <w:rsid w:val="007B710B"/>
    <w:rsid w:val="007B7894"/>
    <w:rsid w:val="007C1BCE"/>
    <w:rsid w:val="007C4737"/>
    <w:rsid w:val="007C5350"/>
    <w:rsid w:val="007D1C72"/>
    <w:rsid w:val="007D2588"/>
    <w:rsid w:val="007D389C"/>
    <w:rsid w:val="007D5B30"/>
    <w:rsid w:val="007E3926"/>
    <w:rsid w:val="007E5874"/>
    <w:rsid w:val="007F744C"/>
    <w:rsid w:val="007F7921"/>
    <w:rsid w:val="008023BB"/>
    <w:rsid w:val="008038A7"/>
    <w:rsid w:val="00803F17"/>
    <w:rsid w:val="00811849"/>
    <w:rsid w:val="00813F7D"/>
    <w:rsid w:val="008154E3"/>
    <w:rsid w:val="008173FF"/>
    <w:rsid w:val="0082198F"/>
    <w:rsid w:val="0082266A"/>
    <w:rsid w:val="00824420"/>
    <w:rsid w:val="00826BD9"/>
    <w:rsid w:val="008316C4"/>
    <w:rsid w:val="0083453C"/>
    <w:rsid w:val="008355ED"/>
    <w:rsid w:val="00835B71"/>
    <w:rsid w:val="008365D0"/>
    <w:rsid w:val="00843186"/>
    <w:rsid w:val="0085296B"/>
    <w:rsid w:val="00853466"/>
    <w:rsid w:val="0086071E"/>
    <w:rsid w:val="0086185E"/>
    <w:rsid w:val="008623A0"/>
    <w:rsid w:val="00864CA4"/>
    <w:rsid w:val="0086517B"/>
    <w:rsid w:val="00865FCD"/>
    <w:rsid w:val="00866DEB"/>
    <w:rsid w:val="00867404"/>
    <w:rsid w:val="00870769"/>
    <w:rsid w:val="00876178"/>
    <w:rsid w:val="00876B66"/>
    <w:rsid w:val="0087733C"/>
    <w:rsid w:val="0087783B"/>
    <w:rsid w:val="00890043"/>
    <w:rsid w:val="008904F0"/>
    <w:rsid w:val="008944B8"/>
    <w:rsid w:val="008962F3"/>
    <w:rsid w:val="0089762C"/>
    <w:rsid w:val="008A0D49"/>
    <w:rsid w:val="008A7143"/>
    <w:rsid w:val="008B0FC7"/>
    <w:rsid w:val="008B3F49"/>
    <w:rsid w:val="008B7210"/>
    <w:rsid w:val="008C320F"/>
    <w:rsid w:val="008C618E"/>
    <w:rsid w:val="008C62CB"/>
    <w:rsid w:val="008D1EC7"/>
    <w:rsid w:val="008E1ED2"/>
    <w:rsid w:val="008E203F"/>
    <w:rsid w:val="008E4F50"/>
    <w:rsid w:val="008F0582"/>
    <w:rsid w:val="008F0A14"/>
    <w:rsid w:val="00900740"/>
    <w:rsid w:val="0090148E"/>
    <w:rsid w:val="00901ABA"/>
    <w:rsid w:val="00905D20"/>
    <w:rsid w:val="00913C18"/>
    <w:rsid w:val="00914C1A"/>
    <w:rsid w:val="009161A2"/>
    <w:rsid w:val="009207B5"/>
    <w:rsid w:val="00922631"/>
    <w:rsid w:val="0092265E"/>
    <w:rsid w:val="00922762"/>
    <w:rsid w:val="0092407D"/>
    <w:rsid w:val="00924F3D"/>
    <w:rsid w:val="00925614"/>
    <w:rsid w:val="00927772"/>
    <w:rsid w:val="0093238E"/>
    <w:rsid w:val="009423CD"/>
    <w:rsid w:val="00945A5C"/>
    <w:rsid w:val="00952D31"/>
    <w:rsid w:val="00956A93"/>
    <w:rsid w:val="00957A6B"/>
    <w:rsid w:val="00965EB8"/>
    <w:rsid w:val="00972B7E"/>
    <w:rsid w:val="00976BDD"/>
    <w:rsid w:val="00981096"/>
    <w:rsid w:val="00991A2B"/>
    <w:rsid w:val="009A190E"/>
    <w:rsid w:val="009A1B46"/>
    <w:rsid w:val="009A3C42"/>
    <w:rsid w:val="009A541F"/>
    <w:rsid w:val="009A673D"/>
    <w:rsid w:val="009B0A95"/>
    <w:rsid w:val="009B166C"/>
    <w:rsid w:val="009B518C"/>
    <w:rsid w:val="009C1D9C"/>
    <w:rsid w:val="009C465A"/>
    <w:rsid w:val="009C4DF5"/>
    <w:rsid w:val="009D0CE7"/>
    <w:rsid w:val="009D1803"/>
    <w:rsid w:val="009D3218"/>
    <w:rsid w:val="009E3147"/>
    <w:rsid w:val="009E4B30"/>
    <w:rsid w:val="009F1E13"/>
    <w:rsid w:val="009F51F1"/>
    <w:rsid w:val="009F5E5A"/>
    <w:rsid w:val="00A04524"/>
    <w:rsid w:val="00A052A8"/>
    <w:rsid w:val="00A10A00"/>
    <w:rsid w:val="00A11568"/>
    <w:rsid w:val="00A13FD1"/>
    <w:rsid w:val="00A14002"/>
    <w:rsid w:val="00A15BE8"/>
    <w:rsid w:val="00A173C0"/>
    <w:rsid w:val="00A20FCE"/>
    <w:rsid w:val="00A21947"/>
    <w:rsid w:val="00A250AC"/>
    <w:rsid w:val="00A308A6"/>
    <w:rsid w:val="00A34E70"/>
    <w:rsid w:val="00A353EB"/>
    <w:rsid w:val="00A3543D"/>
    <w:rsid w:val="00A35C76"/>
    <w:rsid w:val="00A373B2"/>
    <w:rsid w:val="00A4702D"/>
    <w:rsid w:val="00A47F98"/>
    <w:rsid w:val="00A51BE4"/>
    <w:rsid w:val="00A54459"/>
    <w:rsid w:val="00A567F2"/>
    <w:rsid w:val="00A623CC"/>
    <w:rsid w:val="00A63C7C"/>
    <w:rsid w:val="00A72937"/>
    <w:rsid w:val="00A87AD6"/>
    <w:rsid w:val="00AA043B"/>
    <w:rsid w:val="00AB11FF"/>
    <w:rsid w:val="00AB1E54"/>
    <w:rsid w:val="00AB4FC2"/>
    <w:rsid w:val="00AC6828"/>
    <w:rsid w:val="00AC7A70"/>
    <w:rsid w:val="00AD5B15"/>
    <w:rsid w:val="00AD710E"/>
    <w:rsid w:val="00AD72CD"/>
    <w:rsid w:val="00AE2ECC"/>
    <w:rsid w:val="00AE4398"/>
    <w:rsid w:val="00AF0776"/>
    <w:rsid w:val="00AF2487"/>
    <w:rsid w:val="00B0187D"/>
    <w:rsid w:val="00B022D3"/>
    <w:rsid w:val="00B06847"/>
    <w:rsid w:val="00B14611"/>
    <w:rsid w:val="00B14857"/>
    <w:rsid w:val="00B206AA"/>
    <w:rsid w:val="00B216D7"/>
    <w:rsid w:val="00B23332"/>
    <w:rsid w:val="00B26B74"/>
    <w:rsid w:val="00B31361"/>
    <w:rsid w:val="00B3251C"/>
    <w:rsid w:val="00B35EF0"/>
    <w:rsid w:val="00B42506"/>
    <w:rsid w:val="00B46098"/>
    <w:rsid w:val="00B464D9"/>
    <w:rsid w:val="00B46E1C"/>
    <w:rsid w:val="00B47455"/>
    <w:rsid w:val="00B61C89"/>
    <w:rsid w:val="00B74B89"/>
    <w:rsid w:val="00B7603F"/>
    <w:rsid w:val="00B777E2"/>
    <w:rsid w:val="00BA3326"/>
    <w:rsid w:val="00BB2186"/>
    <w:rsid w:val="00BB30D3"/>
    <w:rsid w:val="00BC30BF"/>
    <w:rsid w:val="00BC32BA"/>
    <w:rsid w:val="00BC6D70"/>
    <w:rsid w:val="00BC74CA"/>
    <w:rsid w:val="00BC7606"/>
    <w:rsid w:val="00BD0686"/>
    <w:rsid w:val="00BD24F2"/>
    <w:rsid w:val="00BE05B4"/>
    <w:rsid w:val="00BE121B"/>
    <w:rsid w:val="00BE4AD7"/>
    <w:rsid w:val="00BE630F"/>
    <w:rsid w:val="00BE6E5F"/>
    <w:rsid w:val="00BF0D66"/>
    <w:rsid w:val="00BF0FCA"/>
    <w:rsid w:val="00BF20E3"/>
    <w:rsid w:val="00BF26F6"/>
    <w:rsid w:val="00BF4A32"/>
    <w:rsid w:val="00BF4E64"/>
    <w:rsid w:val="00BF723C"/>
    <w:rsid w:val="00C0400E"/>
    <w:rsid w:val="00C045A6"/>
    <w:rsid w:val="00C0709C"/>
    <w:rsid w:val="00C111B6"/>
    <w:rsid w:val="00C1167D"/>
    <w:rsid w:val="00C12104"/>
    <w:rsid w:val="00C123B6"/>
    <w:rsid w:val="00C136CF"/>
    <w:rsid w:val="00C14794"/>
    <w:rsid w:val="00C16B3A"/>
    <w:rsid w:val="00C20FBA"/>
    <w:rsid w:val="00C227A0"/>
    <w:rsid w:val="00C33572"/>
    <w:rsid w:val="00C37478"/>
    <w:rsid w:val="00C44A24"/>
    <w:rsid w:val="00C558E9"/>
    <w:rsid w:val="00C57075"/>
    <w:rsid w:val="00C60BCC"/>
    <w:rsid w:val="00C62812"/>
    <w:rsid w:val="00C63093"/>
    <w:rsid w:val="00C6521B"/>
    <w:rsid w:val="00C7100E"/>
    <w:rsid w:val="00C75C53"/>
    <w:rsid w:val="00C76CDA"/>
    <w:rsid w:val="00C7729A"/>
    <w:rsid w:val="00C81398"/>
    <w:rsid w:val="00C85F93"/>
    <w:rsid w:val="00C95CCF"/>
    <w:rsid w:val="00CB03B4"/>
    <w:rsid w:val="00CB71B1"/>
    <w:rsid w:val="00CC1913"/>
    <w:rsid w:val="00CC52E4"/>
    <w:rsid w:val="00CC6F20"/>
    <w:rsid w:val="00CC7084"/>
    <w:rsid w:val="00CC7D70"/>
    <w:rsid w:val="00CD02F4"/>
    <w:rsid w:val="00CD1B2F"/>
    <w:rsid w:val="00CD7AF3"/>
    <w:rsid w:val="00CE49B8"/>
    <w:rsid w:val="00CE7D50"/>
    <w:rsid w:val="00CF7A12"/>
    <w:rsid w:val="00D03638"/>
    <w:rsid w:val="00D04345"/>
    <w:rsid w:val="00D11314"/>
    <w:rsid w:val="00D11ADE"/>
    <w:rsid w:val="00D1218D"/>
    <w:rsid w:val="00D1361E"/>
    <w:rsid w:val="00D13F74"/>
    <w:rsid w:val="00D15D4A"/>
    <w:rsid w:val="00D20D7F"/>
    <w:rsid w:val="00D2540A"/>
    <w:rsid w:val="00D304A1"/>
    <w:rsid w:val="00D336D9"/>
    <w:rsid w:val="00D34BE3"/>
    <w:rsid w:val="00D402BE"/>
    <w:rsid w:val="00D4190C"/>
    <w:rsid w:val="00D44BFF"/>
    <w:rsid w:val="00D50C4E"/>
    <w:rsid w:val="00D51B28"/>
    <w:rsid w:val="00D5505C"/>
    <w:rsid w:val="00D60033"/>
    <w:rsid w:val="00D603B4"/>
    <w:rsid w:val="00D674A2"/>
    <w:rsid w:val="00D71695"/>
    <w:rsid w:val="00D735CF"/>
    <w:rsid w:val="00D768A4"/>
    <w:rsid w:val="00D76A73"/>
    <w:rsid w:val="00D806F9"/>
    <w:rsid w:val="00D810A2"/>
    <w:rsid w:val="00D83F5D"/>
    <w:rsid w:val="00D85896"/>
    <w:rsid w:val="00D90D47"/>
    <w:rsid w:val="00D90E3B"/>
    <w:rsid w:val="00D9219D"/>
    <w:rsid w:val="00D96231"/>
    <w:rsid w:val="00D97E72"/>
    <w:rsid w:val="00DA2482"/>
    <w:rsid w:val="00DA288A"/>
    <w:rsid w:val="00DA5B61"/>
    <w:rsid w:val="00DB0CAB"/>
    <w:rsid w:val="00DB5F90"/>
    <w:rsid w:val="00DB648A"/>
    <w:rsid w:val="00DB675C"/>
    <w:rsid w:val="00DC5456"/>
    <w:rsid w:val="00DD01C8"/>
    <w:rsid w:val="00DD3987"/>
    <w:rsid w:val="00DE10EF"/>
    <w:rsid w:val="00DE1940"/>
    <w:rsid w:val="00DE2D07"/>
    <w:rsid w:val="00DE5A8D"/>
    <w:rsid w:val="00DF37C9"/>
    <w:rsid w:val="00DF3CD7"/>
    <w:rsid w:val="00DF416B"/>
    <w:rsid w:val="00DF7F0C"/>
    <w:rsid w:val="00E051BA"/>
    <w:rsid w:val="00E068B9"/>
    <w:rsid w:val="00E13B4F"/>
    <w:rsid w:val="00E20F85"/>
    <w:rsid w:val="00E25492"/>
    <w:rsid w:val="00E25869"/>
    <w:rsid w:val="00E25E4A"/>
    <w:rsid w:val="00E275B8"/>
    <w:rsid w:val="00E316D6"/>
    <w:rsid w:val="00E33068"/>
    <w:rsid w:val="00E33842"/>
    <w:rsid w:val="00E34C7E"/>
    <w:rsid w:val="00E41A92"/>
    <w:rsid w:val="00E424F6"/>
    <w:rsid w:val="00E4299E"/>
    <w:rsid w:val="00E438E2"/>
    <w:rsid w:val="00E455BE"/>
    <w:rsid w:val="00E47EE6"/>
    <w:rsid w:val="00E535F8"/>
    <w:rsid w:val="00E616AA"/>
    <w:rsid w:val="00E626BD"/>
    <w:rsid w:val="00E64A25"/>
    <w:rsid w:val="00E73EDF"/>
    <w:rsid w:val="00E74E6C"/>
    <w:rsid w:val="00E812D9"/>
    <w:rsid w:val="00E813A9"/>
    <w:rsid w:val="00E81AC3"/>
    <w:rsid w:val="00E84CE7"/>
    <w:rsid w:val="00E85A61"/>
    <w:rsid w:val="00E86A65"/>
    <w:rsid w:val="00E9532C"/>
    <w:rsid w:val="00EA5BFC"/>
    <w:rsid w:val="00EB152A"/>
    <w:rsid w:val="00EB2F4A"/>
    <w:rsid w:val="00EB3C50"/>
    <w:rsid w:val="00EB72E7"/>
    <w:rsid w:val="00ED4354"/>
    <w:rsid w:val="00EE43DA"/>
    <w:rsid w:val="00EE454A"/>
    <w:rsid w:val="00EF0FF1"/>
    <w:rsid w:val="00EF1280"/>
    <w:rsid w:val="00EF7ECE"/>
    <w:rsid w:val="00F01F36"/>
    <w:rsid w:val="00F070E8"/>
    <w:rsid w:val="00F10DD7"/>
    <w:rsid w:val="00F11918"/>
    <w:rsid w:val="00F11C65"/>
    <w:rsid w:val="00F25649"/>
    <w:rsid w:val="00F26234"/>
    <w:rsid w:val="00F32777"/>
    <w:rsid w:val="00F32CCF"/>
    <w:rsid w:val="00F341F8"/>
    <w:rsid w:val="00F41A62"/>
    <w:rsid w:val="00F4560F"/>
    <w:rsid w:val="00F45F1B"/>
    <w:rsid w:val="00F50817"/>
    <w:rsid w:val="00F54580"/>
    <w:rsid w:val="00F54FEE"/>
    <w:rsid w:val="00F55AFB"/>
    <w:rsid w:val="00F60A70"/>
    <w:rsid w:val="00F6374A"/>
    <w:rsid w:val="00F73936"/>
    <w:rsid w:val="00F74A7B"/>
    <w:rsid w:val="00F76424"/>
    <w:rsid w:val="00F81919"/>
    <w:rsid w:val="00F92B4C"/>
    <w:rsid w:val="00F93DA1"/>
    <w:rsid w:val="00F9677C"/>
    <w:rsid w:val="00F9784A"/>
    <w:rsid w:val="00FA118A"/>
    <w:rsid w:val="00FA757C"/>
    <w:rsid w:val="00FA7800"/>
    <w:rsid w:val="00FB09A9"/>
    <w:rsid w:val="00FB1C62"/>
    <w:rsid w:val="00FB1F9D"/>
    <w:rsid w:val="00FB2428"/>
    <w:rsid w:val="00FB2FE5"/>
    <w:rsid w:val="00FB4002"/>
    <w:rsid w:val="00FB44EE"/>
    <w:rsid w:val="00FB51BD"/>
    <w:rsid w:val="00FB5F50"/>
    <w:rsid w:val="00FB7E7B"/>
    <w:rsid w:val="00FC0772"/>
    <w:rsid w:val="00FC28A8"/>
    <w:rsid w:val="00FC7668"/>
    <w:rsid w:val="00FD1804"/>
    <w:rsid w:val="00FD2B70"/>
    <w:rsid w:val="00FD32DD"/>
    <w:rsid w:val="00FD6879"/>
    <w:rsid w:val="00FE0EC6"/>
    <w:rsid w:val="00FE39EE"/>
    <w:rsid w:val="00FF079E"/>
    <w:rsid w:val="00FF365B"/>
    <w:rsid w:val="00FF3CE0"/>
    <w:rsid w:val="00FF49CF"/>
    <w:rsid w:val="00FF785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40DE1"/>
    <w:pPr>
      <w:overflowPunct w:val="0"/>
      <w:autoSpaceDE w:val="0"/>
      <w:autoSpaceDN w:val="0"/>
      <w:adjustRightInd w:val="0"/>
      <w:spacing w:after="240" w:line="336" w:lineRule="auto"/>
      <w:jc w:val="both"/>
      <w:textAlignment w:val="baseline"/>
    </w:pPr>
    <w:rPr>
      <w:rFonts w:ascii="Arial" w:eastAsia="Times New Roman" w:hAnsi="Arial" w:cs="Times New Roman"/>
      <w:sz w:val="26"/>
      <w:szCs w:val="20"/>
      <w:lang w:eastAsia="cs-CZ"/>
    </w:rPr>
  </w:style>
  <w:style w:type="paragraph" w:styleId="Nadpis1">
    <w:name w:val="heading 1"/>
    <w:basedOn w:val="Normln"/>
    <w:next w:val="Normln"/>
    <w:link w:val="Nadpis1Char"/>
    <w:uiPriority w:val="9"/>
    <w:qFormat/>
    <w:rsid w:val="00BE121B"/>
    <w:pPr>
      <w:keepNext/>
      <w:keepLines/>
      <w:spacing w:before="480" w:after="0" w:line="360" w:lineRule="auto"/>
      <w:outlineLvl w:val="0"/>
    </w:pPr>
    <w:rPr>
      <w:rFonts w:eastAsiaTheme="majorEastAsia" w:cstheme="majorBidi"/>
      <w:b/>
      <w:bCs/>
      <w:sz w:val="28"/>
      <w:szCs w:val="28"/>
    </w:rPr>
  </w:style>
  <w:style w:type="paragraph" w:styleId="Nadpis2">
    <w:name w:val="heading 2"/>
    <w:basedOn w:val="Normln"/>
    <w:next w:val="Normln"/>
    <w:link w:val="Nadpis2Char"/>
    <w:uiPriority w:val="9"/>
    <w:unhideWhenUsed/>
    <w:qFormat/>
    <w:rsid w:val="00561B5F"/>
    <w:pPr>
      <w:keepNext/>
      <w:keepLines/>
      <w:spacing w:before="200" w:after="0"/>
      <w:outlineLvl w:val="1"/>
    </w:pPr>
    <w:rPr>
      <w:rFonts w:eastAsiaTheme="majorEastAsia" w:cstheme="majorBidi"/>
      <w:b/>
      <w:bCs/>
      <w:sz w:val="28"/>
      <w:szCs w:val="26"/>
    </w:rPr>
  </w:style>
  <w:style w:type="paragraph" w:styleId="Nadpis3">
    <w:name w:val="heading 3"/>
    <w:basedOn w:val="Normln"/>
    <w:next w:val="Normln"/>
    <w:link w:val="Nadpis3Char"/>
    <w:uiPriority w:val="9"/>
    <w:unhideWhenUsed/>
    <w:qFormat/>
    <w:rsid w:val="004A26E4"/>
    <w:pPr>
      <w:keepNext/>
      <w:keepLines/>
      <w:spacing w:before="200" w:after="0"/>
      <w:outlineLvl w:val="2"/>
    </w:pPr>
    <w:rPr>
      <w:rFonts w:eastAsiaTheme="majorEastAsia" w:cstheme="majorBidi"/>
      <w:b/>
      <w:bCs/>
      <w:sz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semiHidden/>
    <w:rsid w:val="00EF0FF1"/>
    <w:pPr>
      <w:tabs>
        <w:tab w:val="center" w:pos="4536"/>
        <w:tab w:val="right" w:pos="9072"/>
      </w:tabs>
    </w:pPr>
    <w:rPr>
      <w:sz w:val="16"/>
    </w:rPr>
  </w:style>
  <w:style w:type="character" w:customStyle="1" w:styleId="ZhlavChar">
    <w:name w:val="Záhlaví Char"/>
    <w:basedOn w:val="Standardnpsmoodstavce"/>
    <w:link w:val="Zhlav"/>
    <w:semiHidden/>
    <w:rsid w:val="00EF0FF1"/>
    <w:rPr>
      <w:rFonts w:ascii="Arial" w:eastAsia="Times New Roman" w:hAnsi="Arial" w:cs="Times New Roman"/>
      <w:sz w:val="16"/>
      <w:szCs w:val="20"/>
      <w:lang w:eastAsia="cs-CZ"/>
    </w:rPr>
  </w:style>
  <w:style w:type="character" w:styleId="slostrnky">
    <w:name w:val="page number"/>
    <w:basedOn w:val="Standardnpsmoodstavce"/>
    <w:semiHidden/>
    <w:rsid w:val="00EF0FF1"/>
    <w:rPr>
      <w:rFonts w:ascii="Arial" w:hAnsi="Arial"/>
      <w:b/>
      <w:sz w:val="16"/>
    </w:rPr>
  </w:style>
  <w:style w:type="paragraph" w:styleId="Zpat">
    <w:name w:val="footer"/>
    <w:basedOn w:val="Normln"/>
    <w:link w:val="ZpatChar"/>
    <w:uiPriority w:val="99"/>
    <w:rsid w:val="00EF0FF1"/>
    <w:pPr>
      <w:tabs>
        <w:tab w:val="center" w:pos="4536"/>
        <w:tab w:val="right" w:pos="9072"/>
      </w:tabs>
    </w:pPr>
  </w:style>
  <w:style w:type="character" w:customStyle="1" w:styleId="ZpatChar">
    <w:name w:val="Zápatí Char"/>
    <w:basedOn w:val="Standardnpsmoodstavce"/>
    <w:link w:val="Zpat"/>
    <w:uiPriority w:val="99"/>
    <w:rsid w:val="00EF0FF1"/>
    <w:rPr>
      <w:rFonts w:ascii="Arial" w:eastAsia="Times New Roman" w:hAnsi="Arial" w:cs="Times New Roman"/>
      <w:sz w:val="26"/>
      <w:szCs w:val="20"/>
      <w:lang w:eastAsia="cs-CZ"/>
    </w:rPr>
  </w:style>
  <w:style w:type="paragraph" w:styleId="Nzev">
    <w:name w:val="Title"/>
    <w:basedOn w:val="Normln"/>
    <w:link w:val="NzevChar"/>
    <w:qFormat/>
    <w:rsid w:val="00EF0FF1"/>
    <w:pPr>
      <w:spacing w:line="240" w:lineRule="auto"/>
      <w:jc w:val="center"/>
    </w:pPr>
    <w:rPr>
      <w:b/>
      <w:sz w:val="32"/>
    </w:rPr>
  </w:style>
  <w:style w:type="character" w:customStyle="1" w:styleId="NzevChar">
    <w:name w:val="Název Char"/>
    <w:basedOn w:val="Standardnpsmoodstavce"/>
    <w:link w:val="Nzev"/>
    <w:rsid w:val="00EF0FF1"/>
    <w:rPr>
      <w:rFonts w:ascii="Arial" w:eastAsia="Times New Roman" w:hAnsi="Arial" w:cs="Times New Roman"/>
      <w:b/>
      <w:sz w:val="32"/>
      <w:szCs w:val="20"/>
      <w:lang w:eastAsia="cs-CZ"/>
    </w:rPr>
  </w:style>
  <w:style w:type="paragraph" w:customStyle="1" w:styleId="Zahlavikapitola">
    <w:name w:val="Zahlavi kapitola"/>
    <w:basedOn w:val="Zhlav"/>
    <w:next w:val="Zhlav"/>
    <w:rsid w:val="00EF0FF1"/>
    <w:rPr>
      <w:b/>
      <w:noProof/>
    </w:rPr>
  </w:style>
  <w:style w:type="character" w:styleId="Siln">
    <w:name w:val="Strong"/>
    <w:basedOn w:val="Nadpis1Char"/>
    <w:uiPriority w:val="22"/>
    <w:qFormat/>
    <w:rsid w:val="00BE121B"/>
    <w:rPr>
      <w:rFonts w:ascii="Arial" w:hAnsi="Arial"/>
      <w:color w:val="auto"/>
    </w:rPr>
  </w:style>
  <w:style w:type="character" w:customStyle="1" w:styleId="Nadpis1Char">
    <w:name w:val="Nadpis 1 Char"/>
    <w:basedOn w:val="Standardnpsmoodstavce"/>
    <w:link w:val="Nadpis1"/>
    <w:uiPriority w:val="9"/>
    <w:rsid w:val="00BE121B"/>
    <w:rPr>
      <w:rFonts w:ascii="Arial" w:eastAsiaTheme="majorEastAsia" w:hAnsi="Arial" w:cstheme="majorBidi"/>
      <w:b/>
      <w:bCs/>
      <w:sz w:val="28"/>
      <w:szCs w:val="28"/>
      <w:lang w:eastAsia="cs-CZ"/>
    </w:rPr>
  </w:style>
  <w:style w:type="paragraph" w:styleId="Nadpisobsahu">
    <w:name w:val="TOC Heading"/>
    <w:basedOn w:val="Nadpis1"/>
    <w:next w:val="Normln"/>
    <w:uiPriority w:val="39"/>
    <w:unhideWhenUsed/>
    <w:qFormat/>
    <w:rsid w:val="00416DC3"/>
    <w:pPr>
      <w:overflowPunct/>
      <w:autoSpaceDE/>
      <w:autoSpaceDN/>
      <w:adjustRightInd/>
      <w:spacing w:line="276" w:lineRule="auto"/>
      <w:jc w:val="left"/>
      <w:textAlignment w:val="auto"/>
      <w:outlineLvl w:val="9"/>
    </w:pPr>
    <w:rPr>
      <w:lang w:eastAsia="en-US"/>
    </w:rPr>
  </w:style>
  <w:style w:type="paragraph" w:styleId="Textbubliny">
    <w:name w:val="Balloon Text"/>
    <w:basedOn w:val="Normln"/>
    <w:link w:val="TextbublinyChar"/>
    <w:uiPriority w:val="99"/>
    <w:semiHidden/>
    <w:unhideWhenUsed/>
    <w:rsid w:val="00416DC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16DC3"/>
    <w:rPr>
      <w:rFonts w:ascii="Tahoma" w:eastAsia="Times New Roman" w:hAnsi="Tahoma" w:cs="Tahoma"/>
      <w:sz w:val="16"/>
      <w:szCs w:val="16"/>
      <w:lang w:eastAsia="cs-CZ"/>
    </w:rPr>
  </w:style>
  <w:style w:type="paragraph" w:styleId="Obsah1">
    <w:name w:val="toc 1"/>
    <w:basedOn w:val="Normln"/>
    <w:next w:val="Normln"/>
    <w:autoRedefine/>
    <w:uiPriority w:val="39"/>
    <w:unhideWhenUsed/>
    <w:rsid w:val="003045B4"/>
    <w:pPr>
      <w:spacing w:after="100"/>
    </w:pPr>
  </w:style>
  <w:style w:type="character" w:styleId="Hypertextovodkaz">
    <w:name w:val="Hyperlink"/>
    <w:basedOn w:val="Standardnpsmoodstavce"/>
    <w:uiPriority w:val="99"/>
    <w:unhideWhenUsed/>
    <w:rsid w:val="003045B4"/>
    <w:rPr>
      <w:color w:val="0000FF" w:themeColor="hyperlink"/>
      <w:u w:val="single"/>
    </w:rPr>
  </w:style>
  <w:style w:type="character" w:styleId="slodku">
    <w:name w:val="line number"/>
    <w:basedOn w:val="Standardnpsmoodstavce"/>
    <w:uiPriority w:val="99"/>
    <w:semiHidden/>
    <w:unhideWhenUsed/>
    <w:rsid w:val="00305E0B"/>
  </w:style>
  <w:style w:type="paragraph" w:styleId="Odstavecseseznamem">
    <w:name w:val="List Paragraph"/>
    <w:basedOn w:val="Normln"/>
    <w:uiPriority w:val="34"/>
    <w:qFormat/>
    <w:rsid w:val="00BE121B"/>
    <w:pPr>
      <w:overflowPunct/>
      <w:autoSpaceDE/>
      <w:autoSpaceDN/>
      <w:adjustRightInd/>
      <w:spacing w:after="200" w:line="276" w:lineRule="auto"/>
      <w:ind w:left="720"/>
      <w:contextualSpacing/>
      <w:jc w:val="left"/>
      <w:textAlignment w:val="auto"/>
    </w:pPr>
    <w:rPr>
      <w:rFonts w:asciiTheme="minorHAnsi" w:eastAsiaTheme="minorHAnsi" w:hAnsiTheme="minorHAnsi" w:cstheme="minorBidi"/>
      <w:sz w:val="22"/>
      <w:szCs w:val="22"/>
      <w:lang w:eastAsia="en-US"/>
    </w:rPr>
  </w:style>
  <w:style w:type="character" w:customStyle="1" w:styleId="Nadpis2Char">
    <w:name w:val="Nadpis 2 Char"/>
    <w:basedOn w:val="Standardnpsmoodstavce"/>
    <w:link w:val="Nadpis2"/>
    <w:uiPriority w:val="9"/>
    <w:rsid w:val="00561B5F"/>
    <w:rPr>
      <w:rFonts w:ascii="Arial" w:eastAsiaTheme="majorEastAsia" w:hAnsi="Arial" w:cstheme="majorBidi"/>
      <w:b/>
      <w:bCs/>
      <w:sz w:val="28"/>
      <w:szCs w:val="26"/>
      <w:lang w:eastAsia="cs-CZ"/>
    </w:rPr>
  </w:style>
  <w:style w:type="paragraph" w:styleId="Obsah2">
    <w:name w:val="toc 2"/>
    <w:basedOn w:val="Normln"/>
    <w:next w:val="Normln"/>
    <w:autoRedefine/>
    <w:uiPriority w:val="39"/>
    <w:unhideWhenUsed/>
    <w:rsid w:val="00BE121B"/>
    <w:pPr>
      <w:spacing w:after="100"/>
      <w:ind w:left="260"/>
    </w:pPr>
  </w:style>
  <w:style w:type="paragraph" w:styleId="Normlnweb">
    <w:name w:val="Normal (Web)"/>
    <w:basedOn w:val="Normln"/>
    <w:uiPriority w:val="99"/>
    <w:unhideWhenUsed/>
    <w:rsid w:val="00F93DA1"/>
    <w:pPr>
      <w:overflowPunct/>
      <w:autoSpaceDE/>
      <w:autoSpaceDN/>
      <w:adjustRightInd/>
      <w:spacing w:before="100" w:beforeAutospacing="1" w:after="100" w:afterAutospacing="1" w:line="240" w:lineRule="auto"/>
      <w:jc w:val="left"/>
      <w:textAlignment w:val="auto"/>
    </w:pPr>
    <w:rPr>
      <w:rFonts w:ascii="Times New Roman" w:hAnsi="Times New Roman"/>
      <w:sz w:val="24"/>
      <w:szCs w:val="24"/>
    </w:rPr>
  </w:style>
  <w:style w:type="character" w:customStyle="1" w:styleId="Nadpis3Char">
    <w:name w:val="Nadpis 3 Char"/>
    <w:basedOn w:val="Standardnpsmoodstavce"/>
    <w:link w:val="Nadpis3"/>
    <w:uiPriority w:val="9"/>
    <w:rsid w:val="004A26E4"/>
    <w:rPr>
      <w:rFonts w:ascii="Arial" w:eastAsiaTheme="majorEastAsia" w:hAnsi="Arial" w:cstheme="majorBidi"/>
      <w:b/>
      <w:bCs/>
      <w:sz w:val="28"/>
      <w:szCs w:val="20"/>
      <w:lang w:eastAsia="cs-CZ"/>
    </w:rPr>
  </w:style>
  <w:style w:type="paragraph" w:styleId="Obsah3">
    <w:name w:val="toc 3"/>
    <w:basedOn w:val="Normln"/>
    <w:next w:val="Normln"/>
    <w:autoRedefine/>
    <w:uiPriority w:val="39"/>
    <w:unhideWhenUsed/>
    <w:rsid w:val="005D2537"/>
    <w:pPr>
      <w:spacing w:after="100"/>
      <w:ind w:left="520"/>
    </w:pPr>
  </w:style>
  <w:style w:type="paragraph" w:customStyle="1" w:styleId="normal">
    <w:name w:val="normal"/>
    <w:rsid w:val="0013642E"/>
    <w:pPr>
      <w:spacing w:after="0"/>
    </w:pPr>
    <w:rPr>
      <w:rFonts w:ascii="Arial" w:eastAsia="Arial" w:hAnsi="Arial" w:cs="Arial"/>
      <w:lang w:eastAsia="cs-CZ"/>
    </w:rPr>
  </w:style>
  <w:style w:type="paragraph" w:styleId="Textpoznpodarou">
    <w:name w:val="footnote text"/>
    <w:basedOn w:val="Normln"/>
    <w:link w:val="TextpoznpodarouChar"/>
    <w:uiPriority w:val="99"/>
    <w:semiHidden/>
    <w:unhideWhenUsed/>
    <w:rsid w:val="00F11918"/>
    <w:pPr>
      <w:spacing w:after="0" w:line="240" w:lineRule="auto"/>
    </w:pPr>
    <w:rPr>
      <w:sz w:val="20"/>
    </w:rPr>
  </w:style>
  <w:style w:type="character" w:customStyle="1" w:styleId="TextpoznpodarouChar">
    <w:name w:val="Text pozn. pod čarou Char"/>
    <w:basedOn w:val="Standardnpsmoodstavce"/>
    <w:link w:val="Textpoznpodarou"/>
    <w:uiPriority w:val="99"/>
    <w:semiHidden/>
    <w:rsid w:val="00F11918"/>
    <w:rPr>
      <w:rFonts w:ascii="Arial" w:eastAsia="Times New Roman" w:hAnsi="Arial" w:cs="Times New Roman"/>
      <w:sz w:val="20"/>
      <w:szCs w:val="20"/>
      <w:lang w:eastAsia="cs-CZ"/>
    </w:rPr>
  </w:style>
  <w:style w:type="character" w:styleId="Znakapoznpodarou">
    <w:name w:val="footnote reference"/>
    <w:basedOn w:val="Standardnpsmoodstavce"/>
    <w:uiPriority w:val="99"/>
    <w:semiHidden/>
    <w:unhideWhenUsed/>
    <w:rsid w:val="00F11918"/>
    <w:rPr>
      <w:vertAlign w:val="superscript"/>
    </w:rPr>
  </w:style>
  <w:style w:type="paragraph" w:styleId="Bezmezer">
    <w:name w:val="No Spacing"/>
    <w:link w:val="BezmezerChar"/>
    <w:uiPriority w:val="1"/>
    <w:qFormat/>
    <w:rsid w:val="00FF365B"/>
    <w:pPr>
      <w:spacing w:after="0" w:line="240" w:lineRule="auto"/>
    </w:pPr>
    <w:rPr>
      <w:rFonts w:eastAsiaTheme="minorEastAsia"/>
    </w:rPr>
  </w:style>
  <w:style w:type="character" w:customStyle="1" w:styleId="BezmezerChar">
    <w:name w:val="Bez mezer Char"/>
    <w:basedOn w:val="Standardnpsmoodstavce"/>
    <w:link w:val="Bezmezer"/>
    <w:uiPriority w:val="1"/>
    <w:rsid w:val="00FF365B"/>
    <w:rPr>
      <w:rFonts w:eastAsiaTheme="minorEastAsia"/>
    </w:rPr>
  </w:style>
  <w:style w:type="table" w:styleId="Mkatabulky">
    <w:name w:val="Table Grid"/>
    <w:basedOn w:val="Normlntabulka"/>
    <w:uiPriority w:val="59"/>
    <w:rsid w:val="00FF36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ulek">
    <w:name w:val="caption"/>
    <w:basedOn w:val="Normln"/>
    <w:next w:val="Normln"/>
    <w:uiPriority w:val="35"/>
    <w:unhideWhenUsed/>
    <w:qFormat/>
    <w:rsid w:val="00DF3CD7"/>
    <w:pPr>
      <w:spacing w:after="200" w:line="240" w:lineRule="auto"/>
    </w:pPr>
    <w:rPr>
      <w:b/>
      <w:bCs/>
      <w:color w:val="4F81BD" w:themeColor="accent1"/>
      <w:sz w:val="18"/>
      <w:szCs w:val="18"/>
    </w:rPr>
  </w:style>
  <w:style w:type="paragraph" w:styleId="Seznamobrzk">
    <w:name w:val="table of figures"/>
    <w:aliases w:val="Seznam příloh"/>
    <w:basedOn w:val="Normln"/>
    <w:next w:val="Normln"/>
    <w:uiPriority w:val="99"/>
    <w:unhideWhenUsed/>
    <w:rsid w:val="00DF3CD7"/>
    <w:pPr>
      <w:spacing w:after="0"/>
    </w:pPr>
  </w:style>
  <w:style w:type="character" w:customStyle="1" w:styleId="pl-c1">
    <w:name w:val="pl-c1"/>
    <w:basedOn w:val="Standardnpsmoodstavce"/>
    <w:rsid w:val="005516CC"/>
  </w:style>
  <w:style w:type="character" w:customStyle="1" w:styleId="pl-s">
    <w:name w:val="pl-s"/>
    <w:basedOn w:val="Standardnpsmoodstavce"/>
    <w:rsid w:val="005516CC"/>
  </w:style>
  <w:style w:type="paragraph" w:styleId="Podtitul">
    <w:name w:val="Subtitle"/>
    <w:basedOn w:val="Normln"/>
    <w:next w:val="Normln"/>
    <w:link w:val="PodtitulChar"/>
    <w:uiPriority w:val="11"/>
    <w:qFormat/>
    <w:rsid w:val="007A09B7"/>
    <w:pPr>
      <w:numPr>
        <w:ilvl w:val="1"/>
      </w:numPr>
      <w:spacing w:before="240" w:line="360" w:lineRule="auto"/>
    </w:pPr>
    <w:rPr>
      <w:rFonts w:eastAsiaTheme="majorEastAsia" w:cs="Arial"/>
      <w:i/>
      <w:iCs/>
      <w:spacing w:val="15"/>
      <w:szCs w:val="26"/>
    </w:rPr>
  </w:style>
  <w:style w:type="character" w:customStyle="1" w:styleId="PodtitulChar">
    <w:name w:val="Podtitul Char"/>
    <w:basedOn w:val="Standardnpsmoodstavce"/>
    <w:link w:val="Podtitul"/>
    <w:uiPriority w:val="11"/>
    <w:rsid w:val="007A09B7"/>
    <w:rPr>
      <w:rFonts w:ascii="Arial" w:eastAsiaTheme="majorEastAsia" w:hAnsi="Arial" w:cs="Arial"/>
      <w:i/>
      <w:iCs/>
      <w:spacing w:val="15"/>
      <w:sz w:val="26"/>
      <w:szCs w:val="26"/>
      <w:lang w:eastAsia="cs-CZ"/>
    </w:rPr>
  </w:style>
  <w:style w:type="paragraph" w:styleId="Textkomente">
    <w:name w:val="annotation text"/>
    <w:basedOn w:val="Normln"/>
    <w:link w:val="TextkomenteChar"/>
    <w:uiPriority w:val="99"/>
    <w:unhideWhenUsed/>
    <w:rsid w:val="00734CBD"/>
    <w:pPr>
      <w:spacing w:line="240" w:lineRule="auto"/>
    </w:pPr>
    <w:rPr>
      <w:sz w:val="20"/>
    </w:rPr>
  </w:style>
  <w:style w:type="character" w:customStyle="1" w:styleId="TextkomenteChar">
    <w:name w:val="Text komentáře Char"/>
    <w:basedOn w:val="Standardnpsmoodstavce"/>
    <w:link w:val="Textkomente"/>
    <w:uiPriority w:val="99"/>
    <w:rsid w:val="00734CBD"/>
    <w:rPr>
      <w:rFonts w:ascii="Arial" w:eastAsia="Times New Roman" w:hAnsi="Arial" w:cs="Times New Roman"/>
      <w:sz w:val="20"/>
      <w:szCs w:val="20"/>
      <w:lang w:eastAsia="cs-CZ"/>
    </w:rPr>
  </w:style>
</w:styles>
</file>

<file path=word/webSettings.xml><?xml version="1.0" encoding="utf-8"?>
<w:webSettings xmlns:r="http://schemas.openxmlformats.org/officeDocument/2006/relationships" xmlns:w="http://schemas.openxmlformats.org/wordprocessingml/2006/main">
  <w:divs>
    <w:div w:id="70080445">
      <w:bodyDiv w:val="1"/>
      <w:marLeft w:val="0"/>
      <w:marRight w:val="0"/>
      <w:marTop w:val="0"/>
      <w:marBottom w:val="0"/>
      <w:divBdr>
        <w:top w:val="none" w:sz="0" w:space="0" w:color="auto"/>
        <w:left w:val="none" w:sz="0" w:space="0" w:color="auto"/>
        <w:bottom w:val="none" w:sz="0" w:space="0" w:color="auto"/>
        <w:right w:val="none" w:sz="0" w:space="0" w:color="auto"/>
      </w:divBdr>
    </w:div>
    <w:div w:id="149099169">
      <w:bodyDiv w:val="1"/>
      <w:marLeft w:val="0"/>
      <w:marRight w:val="0"/>
      <w:marTop w:val="0"/>
      <w:marBottom w:val="0"/>
      <w:divBdr>
        <w:top w:val="none" w:sz="0" w:space="0" w:color="auto"/>
        <w:left w:val="none" w:sz="0" w:space="0" w:color="auto"/>
        <w:bottom w:val="none" w:sz="0" w:space="0" w:color="auto"/>
        <w:right w:val="none" w:sz="0" w:space="0" w:color="auto"/>
      </w:divBdr>
    </w:div>
    <w:div w:id="199392400">
      <w:bodyDiv w:val="1"/>
      <w:marLeft w:val="0"/>
      <w:marRight w:val="0"/>
      <w:marTop w:val="0"/>
      <w:marBottom w:val="0"/>
      <w:divBdr>
        <w:top w:val="none" w:sz="0" w:space="0" w:color="auto"/>
        <w:left w:val="none" w:sz="0" w:space="0" w:color="auto"/>
        <w:bottom w:val="none" w:sz="0" w:space="0" w:color="auto"/>
        <w:right w:val="none" w:sz="0" w:space="0" w:color="auto"/>
      </w:divBdr>
    </w:div>
    <w:div w:id="205216944">
      <w:bodyDiv w:val="1"/>
      <w:marLeft w:val="0"/>
      <w:marRight w:val="0"/>
      <w:marTop w:val="0"/>
      <w:marBottom w:val="0"/>
      <w:divBdr>
        <w:top w:val="none" w:sz="0" w:space="0" w:color="auto"/>
        <w:left w:val="none" w:sz="0" w:space="0" w:color="auto"/>
        <w:bottom w:val="none" w:sz="0" w:space="0" w:color="auto"/>
        <w:right w:val="none" w:sz="0" w:space="0" w:color="auto"/>
      </w:divBdr>
      <w:divsChild>
        <w:div w:id="212348381">
          <w:marLeft w:val="0"/>
          <w:marRight w:val="0"/>
          <w:marTop w:val="0"/>
          <w:marBottom w:val="0"/>
          <w:divBdr>
            <w:top w:val="none" w:sz="0" w:space="0" w:color="auto"/>
            <w:left w:val="none" w:sz="0" w:space="0" w:color="auto"/>
            <w:bottom w:val="none" w:sz="0" w:space="0" w:color="auto"/>
            <w:right w:val="none" w:sz="0" w:space="0" w:color="auto"/>
          </w:divBdr>
          <w:divsChild>
            <w:div w:id="19350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48991">
      <w:bodyDiv w:val="1"/>
      <w:marLeft w:val="0"/>
      <w:marRight w:val="0"/>
      <w:marTop w:val="0"/>
      <w:marBottom w:val="0"/>
      <w:divBdr>
        <w:top w:val="none" w:sz="0" w:space="0" w:color="auto"/>
        <w:left w:val="none" w:sz="0" w:space="0" w:color="auto"/>
        <w:bottom w:val="none" w:sz="0" w:space="0" w:color="auto"/>
        <w:right w:val="none" w:sz="0" w:space="0" w:color="auto"/>
      </w:divBdr>
    </w:div>
    <w:div w:id="407267522">
      <w:bodyDiv w:val="1"/>
      <w:marLeft w:val="0"/>
      <w:marRight w:val="0"/>
      <w:marTop w:val="0"/>
      <w:marBottom w:val="0"/>
      <w:divBdr>
        <w:top w:val="none" w:sz="0" w:space="0" w:color="auto"/>
        <w:left w:val="none" w:sz="0" w:space="0" w:color="auto"/>
        <w:bottom w:val="none" w:sz="0" w:space="0" w:color="auto"/>
        <w:right w:val="none" w:sz="0" w:space="0" w:color="auto"/>
      </w:divBdr>
    </w:div>
    <w:div w:id="426197145">
      <w:bodyDiv w:val="1"/>
      <w:marLeft w:val="0"/>
      <w:marRight w:val="0"/>
      <w:marTop w:val="0"/>
      <w:marBottom w:val="0"/>
      <w:divBdr>
        <w:top w:val="none" w:sz="0" w:space="0" w:color="auto"/>
        <w:left w:val="none" w:sz="0" w:space="0" w:color="auto"/>
        <w:bottom w:val="none" w:sz="0" w:space="0" w:color="auto"/>
        <w:right w:val="none" w:sz="0" w:space="0" w:color="auto"/>
      </w:divBdr>
    </w:div>
    <w:div w:id="478888169">
      <w:bodyDiv w:val="1"/>
      <w:marLeft w:val="0"/>
      <w:marRight w:val="0"/>
      <w:marTop w:val="0"/>
      <w:marBottom w:val="0"/>
      <w:divBdr>
        <w:top w:val="none" w:sz="0" w:space="0" w:color="auto"/>
        <w:left w:val="none" w:sz="0" w:space="0" w:color="auto"/>
        <w:bottom w:val="none" w:sz="0" w:space="0" w:color="auto"/>
        <w:right w:val="none" w:sz="0" w:space="0" w:color="auto"/>
      </w:divBdr>
    </w:div>
    <w:div w:id="841510574">
      <w:bodyDiv w:val="1"/>
      <w:marLeft w:val="0"/>
      <w:marRight w:val="0"/>
      <w:marTop w:val="0"/>
      <w:marBottom w:val="0"/>
      <w:divBdr>
        <w:top w:val="none" w:sz="0" w:space="0" w:color="auto"/>
        <w:left w:val="none" w:sz="0" w:space="0" w:color="auto"/>
        <w:bottom w:val="none" w:sz="0" w:space="0" w:color="auto"/>
        <w:right w:val="none" w:sz="0" w:space="0" w:color="auto"/>
      </w:divBdr>
    </w:div>
    <w:div w:id="971789261">
      <w:bodyDiv w:val="1"/>
      <w:marLeft w:val="0"/>
      <w:marRight w:val="0"/>
      <w:marTop w:val="0"/>
      <w:marBottom w:val="0"/>
      <w:divBdr>
        <w:top w:val="none" w:sz="0" w:space="0" w:color="auto"/>
        <w:left w:val="none" w:sz="0" w:space="0" w:color="auto"/>
        <w:bottom w:val="none" w:sz="0" w:space="0" w:color="auto"/>
        <w:right w:val="none" w:sz="0" w:space="0" w:color="auto"/>
      </w:divBdr>
    </w:div>
    <w:div w:id="1054158555">
      <w:bodyDiv w:val="1"/>
      <w:marLeft w:val="0"/>
      <w:marRight w:val="0"/>
      <w:marTop w:val="0"/>
      <w:marBottom w:val="0"/>
      <w:divBdr>
        <w:top w:val="none" w:sz="0" w:space="0" w:color="auto"/>
        <w:left w:val="none" w:sz="0" w:space="0" w:color="auto"/>
        <w:bottom w:val="none" w:sz="0" w:space="0" w:color="auto"/>
        <w:right w:val="none" w:sz="0" w:space="0" w:color="auto"/>
      </w:divBdr>
    </w:div>
    <w:div w:id="1129855778">
      <w:bodyDiv w:val="1"/>
      <w:marLeft w:val="0"/>
      <w:marRight w:val="0"/>
      <w:marTop w:val="0"/>
      <w:marBottom w:val="0"/>
      <w:divBdr>
        <w:top w:val="none" w:sz="0" w:space="0" w:color="auto"/>
        <w:left w:val="none" w:sz="0" w:space="0" w:color="auto"/>
        <w:bottom w:val="none" w:sz="0" w:space="0" w:color="auto"/>
        <w:right w:val="none" w:sz="0" w:space="0" w:color="auto"/>
      </w:divBdr>
    </w:div>
    <w:div w:id="1188175472">
      <w:bodyDiv w:val="1"/>
      <w:marLeft w:val="0"/>
      <w:marRight w:val="0"/>
      <w:marTop w:val="0"/>
      <w:marBottom w:val="0"/>
      <w:divBdr>
        <w:top w:val="none" w:sz="0" w:space="0" w:color="auto"/>
        <w:left w:val="none" w:sz="0" w:space="0" w:color="auto"/>
        <w:bottom w:val="none" w:sz="0" w:space="0" w:color="auto"/>
        <w:right w:val="none" w:sz="0" w:space="0" w:color="auto"/>
      </w:divBdr>
    </w:div>
    <w:div w:id="1281300589">
      <w:bodyDiv w:val="1"/>
      <w:marLeft w:val="0"/>
      <w:marRight w:val="0"/>
      <w:marTop w:val="0"/>
      <w:marBottom w:val="0"/>
      <w:divBdr>
        <w:top w:val="none" w:sz="0" w:space="0" w:color="auto"/>
        <w:left w:val="none" w:sz="0" w:space="0" w:color="auto"/>
        <w:bottom w:val="none" w:sz="0" w:space="0" w:color="auto"/>
        <w:right w:val="none" w:sz="0" w:space="0" w:color="auto"/>
      </w:divBdr>
      <w:divsChild>
        <w:div w:id="1224099593">
          <w:marLeft w:val="0"/>
          <w:marRight w:val="0"/>
          <w:marTop w:val="0"/>
          <w:marBottom w:val="0"/>
          <w:divBdr>
            <w:top w:val="none" w:sz="0" w:space="0" w:color="auto"/>
            <w:left w:val="none" w:sz="0" w:space="0" w:color="auto"/>
            <w:bottom w:val="none" w:sz="0" w:space="0" w:color="auto"/>
            <w:right w:val="none" w:sz="0" w:space="0" w:color="auto"/>
          </w:divBdr>
          <w:divsChild>
            <w:div w:id="18027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0800">
      <w:bodyDiv w:val="1"/>
      <w:marLeft w:val="0"/>
      <w:marRight w:val="0"/>
      <w:marTop w:val="0"/>
      <w:marBottom w:val="0"/>
      <w:divBdr>
        <w:top w:val="none" w:sz="0" w:space="0" w:color="auto"/>
        <w:left w:val="none" w:sz="0" w:space="0" w:color="auto"/>
        <w:bottom w:val="none" w:sz="0" w:space="0" w:color="auto"/>
        <w:right w:val="none" w:sz="0" w:space="0" w:color="auto"/>
      </w:divBdr>
    </w:div>
    <w:div w:id="1319265039">
      <w:bodyDiv w:val="1"/>
      <w:marLeft w:val="0"/>
      <w:marRight w:val="0"/>
      <w:marTop w:val="0"/>
      <w:marBottom w:val="0"/>
      <w:divBdr>
        <w:top w:val="none" w:sz="0" w:space="0" w:color="auto"/>
        <w:left w:val="none" w:sz="0" w:space="0" w:color="auto"/>
        <w:bottom w:val="none" w:sz="0" w:space="0" w:color="auto"/>
        <w:right w:val="none" w:sz="0" w:space="0" w:color="auto"/>
      </w:divBdr>
    </w:div>
    <w:div w:id="1340735763">
      <w:bodyDiv w:val="1"/>
      <w:marLeft w:val="0"/>
      <w:marRight w:val="0"/>
      <w:marTop w:val="0"/>
      <w:marBottom w:val="0"/>
      <w:divBdr>
        <w:top w:val="none" w:sz="0" w:space="0" w:color="auto"/>
        <w:left w:val="none" w:sz="0" w:space="0" w:color="auto"/>
        <w:bottom w:val="none" w:sz="0" w:space="0" w:color="auto"/>
        <w:right w:val="none" w:sz="0" w:space="0" w:color="auto"/>
      </w:divBdr>
    </w:div>
    <w:div w:id="1381981233">
      <w:bodyDiv w:val="1"/>
      <w:marLeft w:val="0"/>
      <w:marRight w:val="0"/>
      <w:marTop w:val="0"/>
      <w:marBottom w:val="0"/>
      <w:divBdr>
        <w:top w:val="none" w:sz="0" w:space="0" w:color="auto"/>
        <w:left w:val="none" w:sz="0" w:space="0" w:color="auto"/>
        <w:bottom w:val="none" w:sz="0" w:space="0" w:color="auto"/>
        <w:right w:val="none" w:sz="0" w:space="0" w:color="auto"/>
      </w:divBdr>
    </w:div>
    <w:div w:id="1383016284">
      <w:bodyDiv w:val="1"/>
      <w:marLeft w:val="0"/>
      <w:marRight w:val="0"/>
      <w:marTop w:val="0"/>
      <w:marBottom w:val="0"/>
      <w:divBdr>
        <w:top w:val="none" w:sz="0" w:space="0" w:color="auto"/>
        <w:left w:val="none" w:sz="0" w:space="0" w:color="auto"/>
        <w:bottom w:val="none" w:sz="0" w:space="0" w:color="auto"/>
        <w:right w:val="none" w:sz="0" w:space="0" w:color="auto"/>
      </w:divBdr>
      <w:divsChild>
        <w:div w:id="492531562">
          <w:marLeft w:val="0"/>
          <w:marRight w:val="0"/>
          <w:marTop w:val="0"/>
          <w:marBottom w:val="0"/>
          <w:divBdr>
            <w:top w:val="none" w:sz="0" w:space="0" w:color="auto"/>
            <w:left w:val="none" w:sz="0" w:space="0" w:color="auto"/>
            <w:bottom w:val="none" w:sz="0" w:space="0" w:color="auto"/>
            <w:right w:val="none" w:sz="0" w:space="0" w:color="auto"/>
          </w:divBdr>
          <w:divsChild>
            <w:div w:id="5205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5540">
      <w:bodyDiv w:val="1"/>
      <w:marLeft w:val="0"/>
      <w:marRight w:val="0"/>
      <w:marTop w:val="0"/>
      <w:marBottom w:val="0"/>
      <w:divBdr>
        <w:top w:val="none" w:sz="0" w:space="0" w:color="auto"/>
        <w:left w:val="none" w:sz="0" w:space="0" w:color="auto"/>
        <w:bottom w:val="none" w:sz="0" w:space="0" w:color="auto"/>
        <w:right w:val="none" w:sz="0" w:space="0" w:color="auto"/>
      </w:divBdr>
    </w:div>
    <w:div w:id="1726366695">
      <w:bodyDiv w:val="1"/>
      <w:marLeft w:val="0"/>
      <w:marRight w:val="0"/>
      <w:marTop w:val="0"/>
      <w:marBottom w:val="0"/>
      <w:divBdr>
        <w:top w:val="none" w:sz="0" w:space="0" w:color="auto"/>
        <w:left w:val="none" w:sz="0" w:space="0" w:color="auto"/>
        <w:bottom w:val="none" w:sz="0" w:space="0" w:color="auto"/>
        <w:right w:val="none" w:sz="0" w:space="0" w:color="auto"/>
      </w:divBdr>
    </w:div>
    <w:div w:id="1777141747">
      <w:bodyDiv w:val="1"/>
      <w:marLeft w:val="0"/>
      <w:marRight w:val="0"/>
      <w:marTop w:val="0"/>
      <w:marBottom w:val="0"/>
      <w:divBdr>
        <w:top w:val="none" w:sz="0" w:space="0" w:color="auto"/>
        <w:left w:val="none" w:sz="0" w:space="0" w:color="auto"/>
        <w:bottom w:val="none" w:sz="0" w:space="0" w:color="auto"/>
        <w:right w:val="none" w:sz="0" w:space="0" w:color="auto"/>
      </w:divBdr>
      <w:divsChild>
        <w:div w:id="1088231331">
          <w:marLeft w:val="0"/>
          <w:marRight w:val="0"/>
          <w:marTop w:val="0"/>
          <w:marBottom w:val="0"/>
          <w:divBdr>
            <w:top w:val="none" w:sz="0" w:space="0" w:color="auto"/>
            <w:left w:val="none" w:sz="0" w:space="0" w:color="auto"/>
            <w:bottom w:val="none" w:sz="0" w:space="0" w:color="auto"/>
            <w:right w:val="none" w:sz="0" w:space="0" w:color="auto"/>
          </w:divBdr>
          <w:divsChild>
            <w:div w:id="17901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7560">
      <w:bodyDiv w:val="1"/>
      <w:marLeft w:val="0"/>
      <w:marRight w:val="0"/>
      <w:marTop w:val="0"/>
      <w:marBottom w:val="0"/>
      <w:divBdr>
        <w:top w:val="none" w:sz="0" w:space="0" w:color="auto"/>
        <w:left w:val="none" w:sz="0" w:space="0" w:color="auto"/>
        <w:bottom w:val="none" w:sz="0" w:space="0" w:color="auto"/>
        <w:right w:val="none" w:sz="0" w:space="0" w:color="auto"/>
      </w:divBdr>
    </w:div>
    <w:div w:id="1809319323">
      <w:bodyDiv w:val="1"/>
      <w:marLeft w:val="0"/>
      <w:marRight w:val="0"/>
      <w:marTop w:val="0"/>
      <w:marBottom w:val="0"/>
      <w:divBdr>
        <w:top w:val="none" w:sz="0" w:space="0" w:color="auto"/>
        <w:left w:val="none" w:sz="0" w:space="0" w:color="auto"/>
        <w:bottom w:val="none" w:sz="0" w:space="0" w:color="auto"/>
        <w:right w:val="none" w:sz="0" w:space="0" w:color="auto"/>
      </w:divBdr>
      <w:divsChild>
        <w:div w:id="1097599740">
          <w:marLeft w:val="0"/>
          <w:marRight w:val="0"/>
          <w:marTop w:val="0"/>
          <w:marBottom w:val="0"/>
          <w:divBdr>
            <w:top w:val="none" w:sz="0" w:space="0" w:color="auto"/>
            <w:left w:val="none" w:sz="0" w:space="0" w:color="auto"/>
            <w:bottom w:val="none" w:sz="0" w:space="0" w:color="auto"/>
            <w:right w:val="none" w:sz="0" w:space="0" w:color="auto"/>
          </w:divBdr>
          <w:divsChild>
            <w:div w:id="10548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65856">
      <w:bodyDiv w:val="1"/>
      <w:marLeft w:val="0"/>
      <w:marRight w:val="0"/>
      <w:marTop w:val="0"/>
      <w:marBottom w:val="0"/>
      <w:divBdr>
        <w:top w:val="none" w:sz="0" w:space="0" w:color="auto"/>
        <w:left w:val="none" w:sz="0" w:space="0" w:color="auto"/>
        <w:bottom w:val="none" w:sz="0" w:space="0" w:color="auto"/>
        <w:right w:val="none" w:sz="0" w:space="0" w:color="auto"/>
      </w:divBdr>
      <w:divsChild>
        <w:div w:id="852381638">
          <w:marLeft w:val="0"/>
          <w:marRight w:val="0"/>
          <w:marTop w:val="0"/>
          <w:marBottom w:val="0"/>
          <w:divBdr>
            <w:top w:val="none" w:sz="0" w:space="0" w:color="auto"/>
            <w:left w:val="none" w:sz="0" w:space="0" w:color="auto"/>
            <w:bottom w:val="none" w:sz="0" w:space="0" w:color="auto"/>
            <w:right w:val="none" w:sz="0" w:space="0" w:color="auto"/>
          </w:divBdr>
          <w:divsChild>
            <w:div w:id="5383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1835">
      <w:bodyDiv w:val="1"/>
      <w:marLeft w:val="0"/>
      <w:marRight w:val="0"/>
      <w:marTop w:val="0"/>
      <w:marBottom w:val="0"/>
      <w:divBdr>
        <w:top w:val="none" w:sz="0" w:space="0" w:color="auto"/>
        <w:left w:val="none" w:sz="0" w:space="0" w:color="auto"/>
        <w:bottom w:val="none" w:sz="0" w:space="0" w:color="auto"/>
        <w:right w:val="none" w:sz="0" w:space="0" w:color="auto"/>
      </w:divBdr>
    </w:div>
    <w:div w:id="214677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178.62.111.105/pgg/" TargetMode="External"/><Relationship Id="rId1" Type="http://schemas.openxmlformats.org/officeDocument/2006/relationships/hyperlink" Target="http://207.154.245.100/pgg/"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271F6-431A-45F6-9BB5-8D6CF57C1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15843</TotalTime>
  <Pages>52</Pages>
  <Words>10066</Words>
  <Characters>59396</Characters>
  <Application>Microsoft Office Word</Application>
  <DocSecurity>0</DocSecurity>
  <Lines>494</Lines>
  <Paragraphs>138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69324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362</cp:revision>
  <dcterms:created xsi:type="dcterms:W3CDTF">2021-02-26T20:10:00Z</dcterms:created>
  <dcterms:modified xsi:type="dcterms:W3CDTF">2021-04-28T23:06:00Z</dcterms:modified>
</cp:coreProperties>
</file>